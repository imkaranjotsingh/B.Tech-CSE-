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28" w:rsidRPr="006C06BD" w:rsidRDefault="00861B28" w:rsidP="00E74B02">
      <w:pPr>
        <w:pBdr>
          <w:bottom w:val="double" w:sz="6" w:space="1" w:color="auto"/>
        </w:pBdr>
        <w:spacing w:after="0" w:line="240" w:lineRule="auto"/>
        <w:ind w:left="360"/>
        <w:rPr>
          <w:sz w:val="52"/>
          <w:szCs w:val="52"/>
        </w:rPr>
      </w:pP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roofErr w:type="spellStart"/>
      <w:r w:rsidRPr="00E74B02">
        <w:rPr>
          <w:sz w:val="52"/>
          <w:szCs w:val="52"/>
        </w:rPr>
        <w:t>MultiThreading</w:t>
      </w:r>
      <w:proofErr w:type="spellEnd"/>
      <w:r w:rsidRPr="00E74B02">
        <w:rPr>
          <w:sz w:val="52"/>
          <w:szCs w:val="52"/>
        </w:rPr>
        <w:t xml:space="preserve"> </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mythreadA</w:t>
      </w:r>
      <w:proofErr w:type="spellEnd"/>
      <w:r w:rsidRPr="00E74B02">
        <w:rPr>
          <w:sz w:val="52"/>
          <w:szCs w:val="52"/>
        </w:rPr>
        <w:t xml:space="preserve"> extends Thread</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void run()</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for(</w:t>
      </w:r>
      <w:proofErr w:type="spellStart"/>
      <w:proofErr w:type="gramEnd"/>
      <w:r w:rsidRPr="00E74B02">
        <w:rPr>
          <w:sz w:val="52"/>
          <w:szCs w:val="52"/>
        </w:rPr>
        <w:t>int</w:t>
      </w:r>
      <w:proofErr w:type="spellEnd"/>
      <w:r w:rsidRPr="00E74B02">
        <w:rPr>
          <w:sz w:val="52"/>
          <w:szCs w:val="52"/>
        </w:rPr>
        <w:t xml:space="preserve"> </w:t>
      </w:r>
      <w:proofErr w:type="spellStart"/>
      <w:r w:rsidRPr="00E74B02">
        <w:rPr>
          <w:sz w:val="52"/>
          <w:szCs w:val="52"/>
        </w:rPr>
        <w:t>i</w:t>
      </w:r>
      <w:proofErr w:type="spellEnd"/>
      <w:r w:rsidRPr="00E74B02">
        <w:rPr>
          <w:sz w:val="52"/>
          <w:szCs w:val="52"/>
        </w:rPr>
        <w:t>=0;i&lt;5;i++)</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i</w:t>
      </w:r>
      <w:proofErr w:type="spellEnd"/>
      <w:r w:rsidRPr="00E74B02">
        <w:rPr>
          <w:sz w:val="52"/>
          <w:szCs w:val="52"/>
        </w:rPr>
        <w:t>="+</w:t>
      </w:r>
      <w:proofErr w:type="spellStart"/>
      <w:r w:rsidRPr="00E74B02">
        <w:rPr>
          <w:sz w:val="52"/>
          <w:szCs w:val="52"/>
        </w:rPr>
        <w:t>i</w:t>
      </w:r>
      <w:proofErr w:type="spell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if(</w:t>
      </w:r>
      <w:proofErr w:type="spellStart"/>
      <w:proofErr w:type="gramEnd"/>
      <w:r w:rsidRPr="00E74B02">
        <w:rPr>
          <w:sz w:val="52"/>
          <w:szCs w:val="52"/>
        </w:rPr>
        <w:t>i</w:t>
      </w:r>
      <w:proofErr w:type="spellEnd"/>
      <w:r w:rsidRPr="00E74B02">
        <w:rPr>
          <w:sz w:val="52"/>
          <w:szCs w:val="52"/>
        </w:rPr>
        <w:t>==0)</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yield(</w:t>
      </w:r>
      <w:proofErr w:type="gram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 xml:space="preserve">} </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6C06BD" w:rsidRDefault="00861B28" w:rsidP="00E74B02">
      <w:pPr>
        <w:pBdr>
          <w:bottom w:val="double" w:sz="6" w:space="1" w:color="auto"/>
        </w:pBdr>
        <w:spacing w:after="0" w:line="240" w:lineRule="auto"/>
        <w:ind w:left="360"/>
        <w:rPr>
          <w:sz w:val="52"/>
          <w:szCs w:val="52"/>
        </w:rPr>
      </w:pPr>
    </w:p>
    <w:p w:rsidR="00861B28" w:rsidRPr="006C06BD" w:rsidRDefault="00861B28" w:rsidP="00E74B02">
      <w:pPr>
        <w:pBdr>
          <w:bottom w:val="double" w:sz="6" w:space="1" w:color="auto"/>
        </w:pBdr>
        <w:spacing w:after="0" w:line="240" w:lineRule="auto"/>
        <w:ind w:left="360"/>
        <w:rPr>
          <w:sz w:val="52"/>
          <w:szCs w:val="52"/>
        </w:rPr>
      </w:pP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mythreadB</w:t>
      </w:r>
      <w:proofErr w:type="spellEnd"/>
      <w:r w:rsidRPr="00E74B02">
        <w:rPr>
          <w:sz w:val="52"/>
          <w:szCs w:val="52"/>
        </w:rPr>
        <w:t xml:space="preserve"> extends Thread</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void run()</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for(</w:t>
      </w:r>
      <w:proofErr w:type="spellStart"/>
      <w:proofErr w:type="gramEnd"/>
      <w:r w:rsidRPr="00E74B02">
        <w:rPr>
          <w:sz w:val="52"/>
          <w:szCs w:val="52"/>
        </w:rPr>
        <w:t>int</w:t>
      </w:r>
      <w:proofErr w:type="spellEnd"/>
      <w:r w:rsidRPr="00E74B02">
        <w:rPr>
          <w:sz w:val="52"/>
          <w:szCs w:val="52"/>
        </w:rPr>
        <w:t xml:space="preserve"> j=0;j&lt;5;j++)</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"j="+j);</w:t>
      </w:r>
    </w:p>
    <w:p w:rsidR="00E528B6" w:rsidRPr="00E74B02" w:rsidRDefault="00E528B6" w:rsidP="00E74B02">
      <w:pPr>
        <w:pBdr>
          <w:bottom w:val="double" w:sz="6" w:space="1" w:color="auto"/>
        </w:pBdr>
        <w:spacing w:after="0" w:line="240" w:lineRule="auto"/>
        <w:ind w:left="360"/>
        <w:rPr>
          <w:sz w:val="52"/>
          <w:szCs w:val="52"/>
        </w:rPr>
      </w:pPr>
      <w:proofErr w:type="gramStart"/>
      <w:r w:rsidRPr="00E74B02">
        <w:rPr>
          <w:sz w:val="52"/>
          <w:szCs w:val="52"/>
        </w:rPr>
        <w:t>If(</w:t>
      </w:r>
      <w:proofErr w:type="gramEnd"/>
      <w:r w:rsidRPr="00E74B02">
        <w:rPr>
          <w:sz w:val="52"/>
          <w:szCs w:val="52"/>
        </w:rPr>
        <w:t>j==3)</w:t>
      </w:r>
    </w:p>
    <w:p w:rsidR="00E528B6" w:rsidRPr="00E74B02" w:rsidRDefault="00E528B6"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try</w:t>
      </w:r>
      <w:proofErr w:type="gramEnd"/>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roofErr w:type="spellStart"/>
      <w:proofErr w:type="gramStart"/>
      <w:r w:rsidRPr="00E74B02">
        <w:rPr>
          <w:sz w:val="52"/>
          <w:szCs w:val="52"/>
        </w:rPr>
        <w:t>Thread.sleep</w:t>
      </w:r>
      <w:proofErr w:type="spellEnd"/>
      <w:r w:rsidRPr="00E74B02">
        <w:rPr>
          <w:sz w:val="52"/>
          <w:szCs w:val="52"/>
        </w:rPr>
        <w:t>(</w:t>
      </w:r>
      <w:proofErr w:type="gramEnd"/>
      <w:r w:rsidRPr="00E74B02">
        <w:rPr>
          <w:sz w:val="52"/>
          <w:szCs w:val="52"/>
        </w:rPr>
        <w:t>1000);}</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catch(</w:t>
      </w:r>
      <w:proofErr w:type="gramEnd"/>
      <w:r w:rsidRPr="00E74B02">
        <w:rPr>
          <w:sz w:val="52"/>
          <w:szCs w:val="52"/>
        </w:rPr>
        <w:t>Exception e){}</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E528B6"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mythreadC</w:t>
      </w:r>
      <w:proofErr w:type="spellEnd"/>
      <w:r w:rsidRPr="00E74B02">
        <w:rPr>
          <w:sz w:val="52"/>
          <w:szCs w:val="52"/>
        </w:rPr>
        <w:t xml:space="preserve"> extends Thread</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void run()</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for(</w:t>
      </w:r>
      <w:proofErr w:type="spellStart"/>
      <w:proofErr w:type="gramEnd"/>
      <w:r w:rsidRPr="00E74B02">
        <w:rPr>
          <w:sz w:val="52"/>
          <w:szCs w:val="52"/>
        </w:rPr>
        <w:t>int</w:t>
      </w:r>
      <w:proofErr w:type="spellEnd"/>
      <w:r w:rsidRPr="00E74B02">
        <w:rPr>
          <w:sz w:val="52"/>
          <w:szCs w:val="52"/>
        </w:rPr>
        <w:t xml:space="preserve"> k=0;k&lt;5;k++)</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"k= "+k);</w:t>
      </w:r>
    </w:p>
    <w:p w:rsidR="00861B28" w:rsidRPr="00E74B02" w:rsidRDefault="00E528B6" w:rsidP="00E74B02">
      <w:pPr>
        <w:pBdr>
          <w:bottom w:val="double" w:sz="6" w:space="1" w:color="auto"/>
        </w:pBdr>
        <w:spacing w:after="0" w:line="240" w:lineRule="auto"/>
        <w:ind w:left="360"/>
        <w:rPr>
          <w:sz w:val="52"/>
          <w:szCs w:val="52"/>
        </w:rPr>
      </w:pPr>
      <w:proofErr w:type="gramStart"/>
      <w:r w:rsidRPr="00E74B02">
        <w:rPr>
          <w:sz w:val="52"/>
          <w:szCs w:val="52"/>
        </w:rPr>
        <w:t>if(</w:t>
      </w:r>
      <w:proofErr w:type="gramEnd"/>
      <w:r w:rsidRPr="00E74B02">
        <w:rPr>
          <w:sz w:val="52"/>
          <w:szCs w:val="52"/>
        </w:rPr>
        <w:t>k==2</w:t>
      </w:r>
      <w:r w:rsidR="00861B28"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stop(</w:t>
      </w:r>
      <w:proofErr w:type="gram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6C06BD" w:rsidRDefault="00861B28" w:rsidP="00E74B02">
      <w:pPr>
        <w:pBdr>
          <w:bottom w:val="double" w:sz="6" w:space="1" w:color="auto"/>
        </w:pBdr>
        <w:spacing w:after="0" w:line="240" w:lineRule="auto"/>
        <w:ind w:left="360"/>
        <w:rPr>
          <w:sz w:val="52"/>
          <w:szCs w:val="52"/>
        </w:rPr>
      </w:pPr>
    </w:p>
    <w:p w:rsidR="00861B28" w:rsidRPr="006C06BD" w:rsidRDefault="00861B28" w:rsidP="00E74B02">
      <w:pPr>
        <w:pBdr>
          <w:bottom w:val="double" w:sz="6" w:space="1" w:color="auto"/>
        </w:pBdr>
        <w:spacing w:after="0" w:line="240" w:lineRule="auto"/>
        <w:ind w:left="360"/>
        <w:rPr>
          <w:sz w:val="52"/>
          <w:szCs w:val="52"/>
        </w:rPr>
      </w:pP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threaddemo</w:t>
      </w:r>
      <w:proofErr w:type="spellEnd"/>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args</w:t>
      </w:r>
      <w:proofErr w:type="spell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mythreadA</w:t>
      </w:r>
      <w:proofErr w:type="spellEnd"/>
      <w:proofErr w:type="gramEnd"/>
      <w:r w:rsidRPr="00E74B02">
        <w:rPr>
          <w:sz w:val="52"/>
          <w:szCs w:val="52"/>
        </w:rPr>
        <w:t xml:space="preserve"> a1=new </w:t>
      </w:r>
      <w:proofErr w:type="spellStart"/>
      <w:r w:rsidRPr="00E74B02">
        <w:rPr>
          <w:sz w:val="52"/>
          <w:szCs w:val="52"/>
        </w:rPr>
        <w:t>mythreadA</w:t>
      </w:r>
      <w:proofErr w:type="spell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mythreadB</w:t>
      </w:r>
      <w:proofErr w:type="spellEnd"/>
      <w:proofErr w:type="gramEnd"/>
      <w:r w:rsidRPr="00E74B02">
        <w:rPr>
          <w:sz w:val="52"/>
          <w:szCs w:val="52"/>
        </w:rPr>
        <w:t xml:space="preserve"> b1=new </w:t>
      </w:r>
      <w:proofErr w:type="spellStart"/>
      <w:r w:rsidRPr="00E74B02">
        <w:rPr>
          <w:sz w:val="52"/>
          <w:szCs w:val="52"/>
        </w:rPr>
        <w:t>mythreadB</w:t>
      </w:r>
      <w:proofErr w:type="spell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spellStart"/>
      <w:proofErr w:type="gramStart"/>
      <w:r w:rsidRPr="00E74B02">
        <w:rPr>
          <w:sz w:val="52"/>
          <w:szCs w:val="52"/>
        </w:rPr>
        <w:t>mythreadC</w:t>
      </w:r>
      <w:proofErr w:type="spellEnd"/>
      <w:proofErr w:type="gramEnd"/>
      <w:r w:rsidRPr="00E74B02">
        <w:rPr>
          <w:sz w:val="52"/>
          <w:szCs w:val="52"/>
        </w:rPr>
        <w:t xml:space="preserve"> c1=new </w:t>
      </w:r>
      <w:proofErr w:type="spellStart"/>
      <w:r w:rsidRPr="00E74B02">
        <w:rPr>
          <w:sz w:val="52"/>
          <w:szCs w:val="52"/>
        </w:rPr>
        <w:t>mythreadC</w:t>
      </w:r>
      <w:proofErr w:type="spell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c1.start(</w:t>
      </w:r>
      <w:proofErr w:type="gram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a1.start(</w:t>
      </w:r>
      <w:proofErr w:type="gram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proofErr w:type="gramStart"/>
      <w:r w:rsidRPr="00E74B02">
        <w:rPr>
          <w:sz w:val="52"/>
          <w:szCs w:val="52"/>
        </w:rPr>
        <w:t>b1.start(</w:t>
      </w:r>
      <w:proofErr w:type="gramEnd"/>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w:t>
      </w:r>
    </w:p>
    <w:p w:rsidR="00861B28" w:rsidRPr="00E74B02" w:rsidRDefault="00861B28" w:rsidP="00E74B02">
      <w:pPr>
        <w:pBdr>
          <w:bottom w:val="double" w:sz="6" w:space="1" w:color="auto"/>
        </w:pBdr>
        <w:spacing w:after="0" w:line="240" w:lineRule="auto"/>
        <w:ind w:left="360"/>
        <w:rPr>
          <w:sz w:val="52"/>
          <w:szCs w:val="52"/>
        </w:rPr>
      </w:pPr>
      <w:r w:rsidRPr="00E74B02">
        <w:rPr>
          <w:sz w:val="52"/>
          <w:szCs w:val="52"/>
        </w:rPr>
        <w:t>// End of multithreading</w:t>
      </w:r>
    </w:p>
    <w:p w:rsidR="00861B28" w:rsidRPr="006C06BD" w:rsidRDefault="00861B28" w:rsidP="00E74B02">
      <w:pPr>
        <w:pBdr>
          <w:bottom w:val="double" w:sz="6" w:space="1" w:color="auto"/>
        </w:pBdr>
        <w:spacing w:after="0" w:line="240" w:lineRule="auto"/>
        <w:ind w:left="360"/>
        <w:rPr>
          <w:sz w:val="52"/>
          <w:szCs w:val="52"/>
        </w:rPr>
      </w:pPr>
    </w:p>
    <w:p w:rsidR="00861B28" w:rsidRPr="006C06BD" w:rsidRDefault="00861B28" w:rsidP="00E74B02">
      <w:pPr>
        <w:pBdr>
          <w:bottom w:val="double" w:sz="6" w:space="1" w:color="auto"/>
        </w:pBdr>
        <w:spacing w:after="0" w:line="240" w:lineRule="auto"/>
        <w:ind w:left="360"/>
        <w:rPr>
          <w:sz w:val="52"/>
          <w:szCs w:val="52"/>
        </w:rPr>
      </w:pPr>
    </w:p>
    <w:p w:rsidR="00861B28" w:rsidRPr="006C06BD" w:rsidRDefault="00861B28" w:rsidP="00E74B02">
      <w:pPr>
        <w:pBdr>
          <w:bottom w:val="double" w:sz="6" w:space="1" w:color="auto"/>
        </w:pBdr>
        <w:spacing w:after="0" w:line="240" w:lineRule="auto"/>
        <w:ind w:left="360"/>
        <w:rPr>
          <w:sz w:val="52"/>
          <w:szCs w:val="52"/>
        </w:rPr>
      </w:pPr>
    </w:p>
    <w:p w:rsidR="00861B28" w:rsidRPr="006C06BD" w:rsidRDefault="00861B28" w:rsidP="00E74B02">
      <w:pPr>
        <w:spacing w:after="0" w:line="240" w:lineRule="auto"/>
        <w:ind w:left="360"/>
        <w:rPr>
          <w:sz w:val="52"/>
          <w:szCs w:val="52"/>
        </w:rPr>
      </w:pPr>
    </w:p>
    <w:p w:rsidR="00440BEE" w:rsidRPr="00E74B02" w:rsidRDefault="00440BEE" w:rsidP="00E74B02">
      <w:pPr>
        <w:spacing w:after="0" w:line="240" w:lineRule="auto"/>
        <w:ind w:left="360"/>
        <w:rPr>
          <w:sz w:val="52"/>
          <w:szCs w:val="52"/>
        </w:rPr>
      </w:pPr>
      <w:proofErr w:type="gramStart"/>
      <w:r w:rsidRPr="00E74B02">
        <w:rPr>
          <w:sz w:val="52"/>
          <w:szCs w:val="52"/>
        </w:rPr>
        <w:t>class  per</w:t>
      </w:r>
      <w:proofErr w:type="gramEnd"/>
    </w:p>
    <w:p w:rsidR="00440BEE" w:rsidRPr="00E74B02" w:rsidRDefault="00440BEE" w:rsidP="00E74B02">
      <w:pPr>
        <w:spacing w:after="0" w:line="240" w:lineRule="auto"/>
        <w:ind w:left="360"/>
        <w:rPr>
          <w:sz w:val="52"/>
          <w:szCs w:val="52"/>
        </w:rPr>
      </w:pPr>
      <w:r w:rsidRPr="00E74B02">
        <w:rPr>
          <w:sz w:val="52"/>
          <w:szCs w:val="52"/>
        </w:rPr>
        <w:t>{</w:t>
      </w:r>
    </w:p>
    <w:p w:rsidR="005D2ADB" w:rsidRPr="00E74B02" w:rsidRDefault="00440BEE" w:rsidP="00E74B02">
      <w:pPr>
        <w:spacing w:after="0" w:line="240" w:lineRule="auto"/>
        <w:ind w:left="360"/>
        <w:rPr>
          <w:sz w:val="52"/>
          <w:szCs w:val="52"/>
        </w:rPr>
      </w:pPr>
      <w:r w:rsidRPr="00E74B02">
        <w:rPr>
          <w:sz w:val="52"/>
          <w:szCs w:val="52"/>
        </w:rPr>
        <w:t xml:space="preserve">//synchronized </w:t>
      </w:r>
    </w:p>
    <w:p w:rsidR="00440BEE" w:rsidRPr="00E74B02" w:rsidRDefault="005D2ADB" w:rsidP="00E74B02">
      <w:pPr>
        <w:spacing w:after="0" w:line="240" w:lineRule="auto"/>
        <w:ind w:left="360"/>
        <w:rPr>
          <w:sz w:val="52"/>
          <w:szCs w:val="52"/>
        </w:rPr>
      </w:pPr>
      <w:proofErr w:type="gramStart"/>
      <w:r w:rsidRPr="00E74B02">
        <w:rPr>
          <w:sz w:val="52"/>
          <w:szCs w:val="52"/>
        </w:rPr>
        <w:t>void</w:t>
      </w:r>
      <w:proofErr w:type="gramEnd"/>
      <w:r w:rsidRPr="00E74B02">
        <w:rPr>
          <w:sz w:val="52"/>
          <w:szCs w:val="52"/>
        </w:rPr>
        <w:t xml:space="preserve"> display(String s)</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w:t>
      </w:r>
    </w:p>
    <w:p w:rsidR="00440BEE" w:rsidRPr="00E74B02" w:rsidRDefault="00440BEE" w:rsidP="00E74B02">
      <w:pPr>
        <w:spacing w:after="0" w:line="240" w:lineRule="auto"/>
        <w:ind w:left="360"/>
        <w:rPr>
          <w:sz w:val="52"/>
          <w:szCs w:val="52"/>
        </w:rPr>
      </w:pPr>
      <w:proofErr w:type="spellStart"/>
      <w:r w:rsidRPr="00E74B02">
        <w:rPr>
          <w:sz w:val="52"/>
          <w:szCs w:val="52"/>
        </w:rPr>
        <w:t>System.out.print</w:t>
      </w:r>
      <w:proofErr w:type="spellEnd"/>
      <w:r w:rsidRPr="00E74B02">
        <w:rPr>
          <w:sz w:val="52"/>
          <w:szCs w:val="52"/>
        </w:rPr>
        <w:t>(s);</w:t>
      </w:r>
    </w:p>
    <w:p w:rsidR="00440BEE" w:rsidRPr="00E74B02" w:rsidRDefault="00440BEE" w:rsidP="00E74B02">
      <w:pPr>
        <w:spacing w:after="0" w:line="240" w:lineRule="auto"/>
        <w:ind w:left="360"/>
        <w:rPr>
          <w:sz w:val="52"/>
          <w:szCs w:val="52"/>
        </w:rPr>
      </w:pPr>
      <w:proofErr w:type="gramStart"/>
      <w:r w:rsidRPr="00E74B02">
        <w:rPr>
          <w:sz w:val="52"/>
          <w:szCs w:val="52"/>
        </w:rPr>
        <w:t>try</w:t>
      </w:r>
      <w:proofErr w:type="gramEnd"/>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Thread.sleep</w:t>
      </w:r>
      <w:proofErr w:type="spellEnd"/>
      <w:r w:rsidRPr="00E74B02">
        <w:rPr>
          <w:sz w:val="52"/>
          <w:szCs w:val="52"/>
        </w:rPr>
        <w:t>(</w:t>
      </w:r>
      <w:proofErr w:type="gramEnd"/>
      <w:r w:rsidRPr="00E74B02">
        <w:rPr>
          <w:sz w:val="52"/>
          <w:szCs w:val="52"/>
        </w:rPr>
        <w:t>1000);</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catch(</w:t>
      </w:r>
      <w:proofErr w:type="gramEnd"/>
      <w:r w:rsidRPr="00E74B02">
        <w:rPr>
          <w:sz w:val="52"/>
          <w:szCs w:val="52"/>
        </w:rPr>
        <w:t>Exception e)</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mt</w:t>
      </w:r>
      <w:proofErr w:type="spellEnd"/>
      <w:r w:rsidRPr="00E74B02">
        <w:rPr>
          <w:sz w:val="52"/>
          <w:szCs w:val="52"/>
        </w:rPr>
        <w:t xml:space="preserve"> extends Thread</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 xml:space="preserve">String </w:t>
      </w:r>
      <w:proofErr w:type="spellStart"/>
      <w:r w:rsidRPr="00E74B02">
        <w:rPr>
          <w:sz w:val="52"/>
          <w:szCs w:val="52"/>
        </w:rPr>
        <w:t>sx</w:t>
      </w:r>
      <w:proofErr w:type="spellEnd"/>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per</w:t>
      </w:r>
      <w:proofErr w:type="gramEnd"/>
      <w:r w:rsidRPr="00E74B02">
        <w:rPr>
          <w:sz w:val="52"/>
          <w:szCs w:val="52"/>
        </w:rPr>
        <w:t xml:space="preserve"> p1;</w:t>
      </w:r>
    </w:p>
    <w:p w:rsidR="00440BEE" w:rsidRPr="00E74B02" w:rsidRDefault="00440BEE"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w:t>
      </w:r>
      <w:proofErr w:type="spellStart"/>
      <w:r w:rsidRPr="00E74B02">
        <w:rPr>
          <w:sz w:val="52"/>
          <w:szCs w:val="52"/>
        </w:rPr>
        <w:t>mt</w:t>
      </w:r>
      <w:proofErr w:type="spellEnd"/>
      <w:r w:rsidRPr="00E74B02">
        <w:rPr>
          <w:sz w:val="52"/>
          <w:szCs w:val="52"/>
        </w:rPr>
        <w:t>(per p2,String s2)</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p1=p2;</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sx</w:t>
      </w:r>
      <w:proofErr w:type="spellEnd"/>
      <w:r w:rsidRPr="00E74B02">
        <w:rPr>
          <w:sz w:val="52"/>
          <w:szCs w:val="52"/>
        </w:rPr>
        <w:t>=</w:t>
      </w:r>
      <w:proofErr w:type="gramEnd"/>
      <w:r w:rsidRPr="00E74B02">
        <w:rPr>
          <w:sz w:val="52"/>
          <w:szCs w:val="52"/>
        </w:rPr>
        <w:t>s2;</w:t>
      </w:r>
    </w:p>
    <w:p w:rsidR="00440BEE" w:rsidRPr="00E74B02" w:rsidRDefault="00440BEE" w:rsidP="00E74B02">
      <w:pPr>
        <w:spacing w:after="0" w:line="240" w:lineRule="auto"/>
        <w:ind w:left="360"/>
        <w:rPr>
          <w:sz w:val="52"/>
          <w:szCs w:val="52"/>
        </w:rPr>
      </w:pPr>
      <w:proofErr w:type="gramStart"/>
      <w:r w:rsidRPr="00E74B02">
        <w:rPr>
          <w:sz w:val="52"/>
          <w:szCs w:val="52"/>
        </w:rPr>
        <w:t>start(</w:t>
      </w:r>
      <w:proofErr w:type="gramEnd"/>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void run()</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p1.display(</w:t>
      </w:r>
      <w:proofErr w:type="spellStart"/>
      <w:proofErr w:type="gramEnd"/>
      <w:r w:rsidRPr="00E74B02">
        <w:rPr>
          <w:sz w:val="52"/>
          <w:szCs w:val="52"/>
        </w:rPr>
        <w:t>sx</w:t>
      </w:r>
      <w:proofErr w:type="spellEnd"/>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E74B02" w:rsidRDefault="00440BEE" w:rsidP="00E74B02">
      <w:pP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w:t>
      </w:r>
      <w:proofErr w:type="spellStart"/>
      <w:r w:rsidRPr="00E74B02">
        <w:rPr>
          <w:sz w:val="52"/>
          <w:szCs w:val="52"/>
        </w:rPr>
        <w:t>thrsyn</w:t>
      </w:r>
      <w:proofErr w:type="spellEnd"/>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w:t>
      </w:r>
      <w:proofErr w:type="spellEnd"/>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proofErr w:type="gramStart"/>
      <w:r w:rsidRPr="00E74B02">
        <w:rPr>
          <w:sz w:val="52"/>
          <w:szCs w:val="52"/>
        </w:rPr>
        <w:t>per</w:t>
      </w:r>
      <w:proofErr w:type="gramEnd"/>
      <w:r w:rsidRPr="00E74B02">
        <w:rPr>
          <w:sz w:val="52"/>
          <w:szCs w:val="52"/>
        </w:rPr>
        <w:t xml:space="preserve"> </w:t>
      </w:r>
      <w:proofErr w:type="spellStart"/>
      <w:r w:rsidRPr="00E74B02">
        <w:rPr>
          <w:sz w:val="52"/>
          <w:szCs w:val="52"/>
        </w:rPr>
        <w:t>px</w:t>
      </w:r>
      <w:proofErr w:type="spellEnd"/>
      <w:r w:rsidRPr="00E74B02">
        <w:rPr>
          <w:sz w:val="52"/>
          <w:szCs w:val="52"/>
        </w:rPr>
        <w:t>=new per();</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mt</w:t>
      </w:r>
      <w:proofErr w:type="spellEnd"/>
      <w:proofErr w:type="gramEnd"/>
      <w:r w:rsidRPr="00E74B02">
        <w:rPr>
          <w:sz w:val="52"/>
          <w:szCs w:val="52"/>
        </w:rPr>
        <w:t xml:space="preserve"> t1=new </w:t>
      </w:r>
      <w:proofErr w:type="spellStart"/>
      <w:r w:rsidRPr="00E74B02">
        <w:rPr>
          <w:sz w:val="52"/>
          <w:szCs w:val="52"/>
        </w:rPr>
        <w:t>mt</w:t>
      </w:r>
      <w:proofErr w:type="spellEnd"/>
      <w:r w:rsidRPr="00E74B02">
        <w:rPr>
          <w:sz w:val="52"/>
          <w:szCs w:val="52"/>
        </w:rPr>
        <w:t>(</w:t>
      </w:r>
      <w:proofErr w:type="spellStart"/>
      <w:r w:rsidRPr="00E74B02">
        <w:rPr>
          <w:sz w:val="52"/>
          <w:szCs w:val="52"/>
        </w:rPr>
        <w:t>px</w:t>
      </w:r>
      <w:proofErr w:type="spellEnd"/>
      <w:r w:rsidRPr="00E74B02">
        <w:rPr>
          <w:sz w:val="52"/>
          <w:szCs w:val="52"/>
        </w:rPr>
        <w:t>,"hello");</w:t>
      </w:r>
    </w:p>
    <w:p w:rsidR="00440BEE" w:rsidRPr="00E74B02" w:rsidRDefault="00440BEE" w:rsidP="00E74B02">
      <w:pPr>
        <w:spacing w:after="0" w:line="240" w:lineRule="auto"/>
        <w:ind w:left="360"/>
        <w:rPr>
          <w:sz w:val="52"/>
          <w:szCs w:val="52"/>
        </w:rPr>
      </w:pPr>
      <w:proofErr w:type="spellStart"/>
      <w:proofErr w:type="gramStart"/>
      <w:r w:rsidRPr="00E74B02">
        <w:rPr>
          <w:sz w:val="52"/>
          <w:szCs w:val="52"/>
        </w:rPr>
        <w:t>mt</w:t>
      </w:r>
      <w:proofErr w:type="spellEnd"/>
      <w:proofErr w:type="gramEnd"/>
      <w:r w:rsidRPr="00E74B02">
        <w:rPr>
          <w:sz w:val="52"/>
          <w:szCs w:val="52"/>
        </w:rPr>
        <w:t xml:space="preserve"> t2=new </w:t>
      </w:r>
      <w:proofErr w:type="spellStart"/>
      <w:r w:rsidRPr="00E74B02">
        <w:rPr>
          <w:sz w:val="52"/>
          <w:szCs w:val="52"/>
        </w:rPr>
        <w:t>mt</w:t>
      </w:r>
      <w:proofErr w:type="spellEnd"/>
      <w:r w:rsidRPr="00E74B02">
        <w:rPr>
          <w:sz w:val="52"/>
          <w:szCs w:val="52"/>
        </w:rPr>
        <w:t>(</w:t>
      </w:r>
      <w:proofErr w:type="spellStart"/>
      <w:r w:rsidRPr="00E74B02">
        <w:rPr>
          <w:sz w:val="52"/>
          <w:szCs w:val="52"/>
        </w:rPr>
        <w:t>px</w:t>
      </w:r>
      <w:proofErr w:type="spellEnd"/>
      <w:r w:rsidRPr="00E74B02">
        <w:rPr>
          <w:sz w:val="52"/>
          <w:szCs w:val="52"/>
        </w:rPr>
        <w:t>,"test");</w:t>
      </w:r>
    </w:p>
    <w:p w:rsidR="00440BEE" w:rsidRPr="006C06BD" w:rsidRDefault="00440BEE" w:rsidP="00E74B02">
      <w:pPr>
        <w:spacing w:after="0" w:line="240" w:lineRule="auto"/>
        <w:rPr>
          <w:sz w:val="52"/>
          <w:szCs w:val="52"/>
        </w:rPr>
      </w:pPr>
    </w:p>
    <w:p w:rsidR="00440BEE" w:rsidRPr="00E74B02" w:rsidRDefault="00440BEE" w:rsidP="00E74B02">
      <w:pPr>
        <w:spacing w:after="0" w:line="240" w:lineRule="auto"/>
        <w:ind w:left="360"/>
        <w:rPr>
          <w:sz w:val="52"/>
          <w:szCs w:val="52"/>
        </w:rPr>
      </w:pPr>
      <w:r w:rsidRPr="00E74B02">
        <w:rPr>
          <w:sz w:val="52"/>
          <w:szCs w:val="52"/>
        </w:rPr>
        <w:t>}</w:t>
      </w:r>
    </w:p>
    <w:p w:rsidR="00440BEE" w:rsidRPr="00E74B02" w:rsidRDefault="00440BEE" w:rsidP="00E74B02">
      <w:pPr>
        <w:spacing w:after="0" w:line="240" w:lineRule="auto"/>
        <w:ind w:left="360"/>
        <w:rPr>
          <w:sz w:val="52"/>
          <w:szCs w:val="52"/>
        </w:rPr>
      </w:pPr>
      <w:r w:rsidRPr="00E74B02">
        <w:rPr>
          <w:sz w:val="52"/>
          <w:szCs w:val="52"/>
        </w:rPr>
        <w:t>}</w:t>
      </w:r>
    </w:p>
    <w:p w:rsidR="00440BEE" w:rsidRPr="006C06BD" w:rsidRDefault="00440BEE" w:rsidP="00E74B02">
      <w:pPr>
        <w:spacing w:after="0" w:line="240" w:lineRule="auto"/>
        <w:rPr>
          <w:sz w:val="52"/>
          <w:szCs w:val="52"/>
        </w:rPr>
      </w:pPr>
    </w:p>
    <w:p w:rsidR="00440BEE" w:rsidRPr="00E74B02" w:rsidRDefault="001E7D9B" w:rsidP="00E74B02">
      <w:pPr>
        <w:pBdr>
          <w:bottom w:val="double" w:sz="6" w:space="1" w:color="auto"/>
        </w:pBdr>
        <w:spacing w:after="0" w:line="240" w:lineRule="auto"/>
        <w:ind w:left="36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class  test</w:t>
      </w:r>
      <w:proofErr w:type="gramEnd"/>
    </w:p>
    <w:p w:rsidR="001E7D9B" w:rsidRPr="00E74B02" w:rsidRDefault="001E7D9B" w:rsidP="00E74B02">
      <w:pPr>
        <w:spacing w:after="0" w:line="240" w:lineRule="auto"/>
        <w:ind w:left="36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args</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String s="</w:t>
      </w:r>
      <w:proofErr w:type="spellStart"/>
      <w:r w:rsidR="004D0F73" w:rsidRPr="00E74B02">
        <w:rPr>
          <w:sz w:val="52"/>
          <w:szCs w:val="52"/>
        </w:rPr>
        <w:t>PUso</w:t>
      </w:r>
      <w:r w:rsidRPr="00E74B02">
        <w:rPr>
          <w:sz w:val="52"/>
          <w:szCs w:val="52"/>
        </w:rPr>
        <w:t>ftech</w:t>
      </w:r>
      <w:proofErr w:type="spellEnd"/>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String s2="</w:t>
      </w:r>
      <w:proofErr w:type="spellStart"/>
      <w:r w:rsidR="004D0F73" w:rsidRPr="00E74B02">
        <w:rPr>
          <w:sz w:val="52"/>
          <w:szCs w:val="52"/>
        </w:rPr>
        <w:t>ucoe</w:t>
      </w:r>
      <w:r w:rsidRPr="00E74B02">
        <w:rPr>
          <w:sz w:val="52"/>
          <w:szCs w:val="52"/>
        </w:rPr>
        <w:t>patiala</w:t>
      </w:r>
      <w:proofErr w:type="spellEnd"/>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String s3=</w:t>
      </w:r>
      <w:proofErr w:type="gramStart"/>
      <w:r w:rsidRPr="00E74B02">
        <w:rPr>
          <w:sz w:val="52"/>
          <w:szCs w:val="52"/>
        </w:rPr>
        <w:t>s2.substring(</w:t>
      </w:r>
      <w:proofErr w:type="gramEnd"/>
      <w:r w:rsidRPr="00E74B02">
        <w:rPr>
          <w:sz w:val="52"/>
          <w:szCs w:val="52"/>
        </w:rPr>
        <w:t>2,5);</w:t>
      </w:r>
    </w:p>
    <w:p w:rsidR="001E7D9B" w:rsidRPr="00E74B02" w:rsidRDefault="001E7D9B" w:rsidP="00E74B02">
      <w:pPr>
        <w:spacing w:after="0" w:line="240" w:lineRule="auto"/>
        <w:ind w:left="360"/>
        <w:rPr>
          <w:sz w:val="52"/>
          <w:szCs w:val="52"/>
        </w:rPr>
      </w:pPr>
      <w:r w:rsidRPr="00E74B02">
        <w:rPr>
          <w:sz w:val="52"/>
          <w:szCs w:val="52"/>
        </w:rPr>
        <w:t>String s4=</w:t>
      </w:r>
      <w:proofErr w:type="spellStart"/>
      <w:proofErr w:type="gramStart"/>
      <w:r w:rsidRPr="00E74B02">
        <w:rPr>
          <w:sz w:val="52"/>
          <w:szCs w:val="52"/>
        </w:rPr>
        <w:t>s.concat</w:t>
      </w:r>
      <w:proofErr w:type="spellEnd"/>
      <w:r w:rsidRPr="00E74B02">
        <w:rPr>
          <w:sz w:val="52"/>
          <w:szCs w:val="52"/>
        </w:rPr>
        <w:t>(</w:t>
      </w:r>
      <w:proofErr w:type="gramEnd"/>
      <w:r w:rsidRPr="00E74B02">
        <w:rPr>
          <w:sz w:val="52"/>
          <w:szCs w:val="52"/>
        </w:rPr>
        <w:t>s2);</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int</w:t>
      </w:r>
      <w:proofErr w:type="spellEnd"/>
      <w:proofErr w:type="gramEnd"/>
      <w:r w:rsidRPr="00E74B02">
        <w:rPr>
          <w:sz w:val="52"/>
          <w:szCs w:val="52"/>
        </w:rPr>
        <w:t xml:space="preserve"> </w:t>
      </w:r>
      <w:proofErr w:type="spellStart"/>
      <w:r w:rsidRPr="00E74B02">
        <w:rPr>
          <w:sz w:val="52"/>
          <w:szCs w:val="52"/>
        </w:rPr>
        <w:t>i</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int</w:t>
      </w:r>
      <w:proofErr w:type="spellEnd"/>
      <w:proofErr w:type="gramEnd"/>
      <w:r w:rsidRPr="00E74B02">
        <w:rPr>
          <w:sz w:val="52"/>
          <w:szCs w:val="52"/>
        </w:rPr>
        <w:t xml:space="preserve"> j;</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"hello "+s);</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"length of s "+</w:t>
      </w:r>
      <w:proofErr w:type="spellStart"/>
      <w:r w:rsidRPr="00E74B02">
        <w:rPr>
          <w:sz w:val="52"/>
          <w:szCs w:val="52"/>
        </w:rPr>
        <w:t>s.length</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"s2.subString(2,5) "+s3);</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"s2.charAt(2) "+s2.charAt(2));</w:t>
      </w:r>
    </w:p>
    <w:p w:rsidR="001E7D9B" w:rsidRPr="00E74B02" w:rsidRDefault="001E7D9B" w:rsidP="00E74B02">
      <w:pPr>
        <w:spacing w:after="0" w:line="240" w:lineRule="auto"/>
        <w:ind w:left="360"/>
        <w:rPr>
          <w:sz w:val="52"/>
          <w:szCs w:val="52"/>
        </w:rPr>
      </w:pPr>
      <w:proofErr w:type="spellStart"/>
      <w:r w:rsidRPr="00E74B02">
        <w:rPr>
          <w:sz w:val="52"/>
          <w:szCs w:val="52"/>
        </w:rPr>
        <w:t>i</w:t>
      </w:r>
      <w:proofErr w:type="spellEnd"/>
      <w:r w:rsidRPr="00E74B02">
        <w:rPr>
          <w:sz w:val="52"/>
          <w:szCs w:val="52"/>
        </w:rPr>
        <w:t>=</w:t>
      </w:r>
      <w:proofErr w:type="spellStart"/>
      <w:proofErr w:type="gramStart"/>
      <w:r w:rsidRPr="00E74B02">
        <w:rPr>
          <w:sz w:val="52"/>
          <w:szCs w:val="52"/>
        </w:rPr>
        <w:t>s.compareTo</w:t>
      </w:r>
      <w:proofErr w:type="spellEnd"/>
      <w:r w:rsidRPr="00E74B02">
        <w:rPr>
          <w:sz w:val="52"/>
          <w:szCs w:val="52"/>
        </w:rPr>
        <w:t>(</w:t>
      </w:r>
      <w:proofErr w:type="gramEnd"/>
      <w:r w:rsidRPr="00E74B02">
        <w:rPr>
          <w:sz w:val="52"/>
          <w:szCs w:val="52"/>
        </w:rPr>
        <w:t>s2);</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s.compareTo</w:t>
      </w:r>
      <w:proofErr w:type="spellEnd"/>
      <w:r w:rsidRPr="00E74B02">
        <w:rPr>
          <w:sz w:val="52"/>
          <w:szCs w:val="52"/>
        </w:rPr>
        <w:t>(s2) "+</w:t>
      </w:r>
      <w:proofErr w:type="spellStart"/>
      <w:r w:rsidRPr="00E74B02">
        <w:rPr>
          <w:sz w:val="52"/>
          <w:szCs w:val="52"/>
        </w:rPr>
        <w:t>i</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concate</w:t>
      </w:r>
      <w:proofErr w:type="spellEnd"/>
      <w:r w:rsidRPr="00E74B02">
        <w:rPr>
          <w:sz w:val="52"/>
          <w:szCs w:val="52"/>
        </w:rPr>
        <w:t xml:space="preserve">  "+s4);</w:t>
      </w:r>
    </w:p>
    <w:p w:rsidR="001E7D9B" w:rsidRPr="00E74B02" w:rsidRDefault="001E7D9B" w:rsidP="00E74B02">
      <w:pPr>
        <w:spacing w:after="0" w:line="240" w:lineRule="auto"/>
        <w:ind w:left="360"/>
        <w:rPr>
          <w:sz w:val="52"/>
          <w:szCs w:val="52"/>
        </w:rPr>
      </w:pPr>
      <w:r w:rsidRPr="00E74B02">
        <w:rPr>
          <w:sz w:val="52"/>
          <w:szCs w:val="52"/>
        </w:rPr>
        <w:t>j=</w:t>
      </w:r>
      <w:proofErr w:type="spellStart"/>
      <w:proofErr w:type="gramStart"/>
      <w:r w:rsidRPr="00E74B02">
        <w:rPr>
          <w:sz w:val="52"/>
          <w:szCs w:val="52"/>
        </w:rPr>
        <w:t>s.indexOf</w:t>
      </w:r>
      <w:proofErr w:type="spellEnd"/>
      <w:r w:rsidRPr="00E74B02">
        <w:rPr>
          <w:sz w:val="52"/>
          <w:szCs w:val="52"/>
        </w:rPr>
        <w:t>(</w:t>
      </w:r>
      <w:proofErr w:type="gramEnd"/>
      <w:r w:rsidRPr="00E74B02">
        <w:rPr>
          <w:sz w:val="52"/>
          <w:szCs w:val="52"/>
        </w:rPr>
        <w:t>'o');</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"index of o "+j);</w:t>
      </w:r>
    </w:p>
    <w:p w:rsidR="001E7D9B" w:rsidRPr="00E74B02" w:rsidRDefault="001E7D9B" w:rsidP="00E74B02">
      <w:pPr>
        <w:spacing w:after="0" w:line="240" w:lineRule="auto"/>
        <w:ind w:left="360"/>
        <w:rPr>
          <w:sz w:val="52"/>
          <w:szCs w:val="52"/>
        </w:rPr>
      </w:pPr>
      <w:r w:rsidRPr="00E74B02">
        <w:rPr>
          <w:sz w:val="52"/>
          <w:szCs w:val="52"/>
        </w:rPr>
        <w:t>String s5=</w:t>
      </w:r>
      <w:proofErr w:type="spellStart"/>
      <w:proofErr w:type="gramStart"/>
      <w:r w:rsidRPr="00E74B02">
        <w:rPr>
          <w:sz w:val="52"/>
          <w:szCs w:val="52"/>
        </w:rPr>
        <w:t>s.replace</w:t>
      </w:r>
      <w:proofErr w:type="spellEnd"/>
      <w:r w:rsidRPr="00E74B02">
        <w:rPr>
          <w:sz w:val="52"/>
          <w:szCs w:val="52"/>
        </w:rPr>
        <w:t>(</w:t>
      </w:r>
      <w:proofErr w:type="gramEnd"/>
      <w:r w:rsidRPr="00E74B02">
        <w:rPr>
          <w:sz w:val="52"/>
          <w:szCs w:val="52"/>
        </w:rPr>
        <w:t>'</w:t>
      </w:r>
      <w:proofErr w:type="spellStart"/>
      <w:r w:rsidRPr="00E74B02">
        <w:rPr>
          <w:sz w:val="52"/>
          <w:szCs w:val="52"/>
        </w:rPr>
        <w:t>s','S</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"after replace "+s5);</w:t>
      </w:r>
    </w:p>
    <w:p w:rsidR="001E7D9B" w:rsidRPr="00E74B02" w:rsidRDefault="001E7D9B" w:rsidP="00E74B02">
      <w:pPr>
        <w:spacing w:after="0" w:line="240" w:lineRule="auto"/>
        <w:ind w:left="360"/>
        <w:rPr>
          <w:sz w:val="52"/>
          <w:szCs w:val="52"/>
        </w:rPr>
      </w:pPr>
      <w:r w:rsidRPr="00E74B02">
        <w:rPr>
          <w:sz w:val="52"/>
          <w:szCs w:val="52"/>
        </w:rPr>
        <w:t>String s6=</w:t>
      </w:r>
      <w:proofErr w:type="spellStart"/>
      <w:proofErr w:type="gramStart"/>
      <w:r w:rsidRPr="00E74B02">
        <w:rPr>
          <w:sz w:val="52"/>
          <w:szCs w:val="52"/>
        </w:rPr>
        <w:t>s.toUpperCase</w:t>
      </w:r>
      <w:proofErr w:type="spellEnd"/>
      <w:r w:rsidRPr="00E74B02">
        <w:rPr>
          <w:sz w:val="52"/>
          <w:szCs w:val="52"/>
        </w:rPr>
        <w:t>(</w:t>
      </w:r>
      <w:proofErr w:type="gram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"s6 uppercase "+s6);</w:t>
      </w:r>
    </w:p>
    <w:p w:rsidR="001E7D9B" w:rsidRPr="00E74B02" w:rsidRDefault="001E7D9B" w:rsidP="00E74B02">
      <w:pPr>
        <w:spacing w:after="0" w:line="240" w:lineRule="auto"/>
        <w:ind w:left="360"/>
        <w:rPr>
          <w:sz w:val="52"/>
          <w:szCs w:val="52"/>
        </w:rPr>
      </w:pPr>
      <w:r w:rsidRPr="00E74B02">
        <w:rPr>
          <w:sz w:val="52"/>
          <w:szCs w:val="52"/>
        </w:rPr>
        <w:t>String s7=</w:t>
      </w:r>
      <w:proofErr w:type="gramStart"/>
      <w:r w:rsidRPr="00E74B02">
        <w:rPr>
          <w:sz w:val="52"/>
          <w:szCs w:val="52"/>
        </w:rPr>
        <w:t>s6.toLowerCase(</w:t>
      </w:r>
      <w:proofErr w:type="gram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"s6 lowercase "+s7);</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int</w:t>
      </w:r>
      <w:proofErr w:type="spellEnd"/>
      <w:proofErr w:type="gramEnd"/>
      <w:r w:rsidRPr="00E74B02">
        <w:rPr>
          <w:sz w:val="52"/>
          <w:szCs w:val="52"/>
        </w:rPr>
        <w:t xml:space="preserve"> m=123;</w:t>
      </w:r>
    </w:p>
    <w:p w:rsidR="001E7D9B" w:rsidRPr="00E74B02" w:rsidRDefault="001E7D9B" w:rsidP="00E74B02">
      <w:pPr>
        <w:spacing w:after="0" w:line="240" w:lineRule="auto"/>
        <w:ind w:left="360"/>
        <w:rPr>
          <w:sz w:val="52"/>
          <w:szCs w:val="52"/>
        </w:rPr>
      </w:pPr>
      <w:r w:rsidRPr="00E74B02">
        <w:rPr>
          <w:sz w:val="52"/>
          <w:szCs w:val="52"/>
        </w:rPr>
        <w:t>String s8=</w:t>
      </w:r>
      <w:proofErr w:type="spellStart"/>
      <w:proofErr w:type="gramStart"/>
      <w:r w:rsidRPr="00E74B02">
        <w:rPr>
          <w:sz w:val="52"/>
          <w:szCs w:val="52"/>
        </w:rPr>
        <w:t>String.valueOf</w:t>
      </w:r>
      <w:proofErr w:type="spellEnd"/>
      <w:r w:rsidRPr="00E74B02">
        <w:rPr>
          <w:sz w:val="52"/>
          <w:szCs w:val="52"/>
        </w:rPr>
        <w:t>(</w:t>
      </w:r>
      <w:proofErr w:type="gramEnd"/>
      <w:r w:rsidRPr="00E74B02">
        <w:rPr>
          <w:sz w:val="52"/>
          <w:szCs w:val="52"/>
        </w:rPr>
        <w:t>m);</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valueof</w:t>
      </w:r>
      <w:proofErr w:type="spellEnd"/>
      <w:r w:rsidRPr="00E74B02">
        <w:rPr>
          <w:sz w:val="52"/>
          <w:szCs w:val="52"/>
        </w:rPr>
        <w:t xml:space="preserve"> "+s8);</w:t>
      </w:r>
    </w:p>
    <w:p w:rsidR="001E7D9B" w:rsidRPr="00E74B02" w:rsidRDefault="001E7D9B" w:rsidP="00E74B02">
      <w:pPr>
        <w:spacing w:after="0" w:line="240" w:lineRule="auto"/>
        <w:ind w:left="198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class  test2</w:t>
      </w:r>
      <w:proofErr w:type="gramEnd"/>
    </w:p>
    <w:p w:rsidR="001E7D9B" w:rsidRPr="00E74B02" w:rsidRDefault="001E7D9B" w:rsidP="00E74B02">
      <w:pPr>
        <w:spacing w:after="0" w:line="240" w:lineRule="auto"/>
        <w:ind w:left="36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args</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spellStart"/>
      <w:r w:rsidRPr="00E74B02">
        <w:rPr>
          <w:sz w:val="52"/>
          <w:szCs w:val="52"/>
        </w:rPr>
        <w:t>StringBuffer</w:t>
      </w:r>
      <w:proofErr w:type="spellEnd"/>
      <w:r w:rsidRPr="00E74B02">
        <w:rPr>
          <w:sz w:val="52"/>
          <w:szCs w:val="52"/>
        </w:rPr>
        <w:t xml:space="preserve"> </w:t>
      </w:r>
      <w:proofErr w:type="spellStart"/>
      <w:r w:rsidRPr="00E74B02">
        <w:rPr>
          <w:sz w:val="52"/>
          <w:szCs w:val="52"/>
        </w:rPr>
        <w:t>st</w:t>
      </w:r>
      <w:proofErr w:type="spellEnd"/>
      <w:r w:rsidRPr="00E74B02">
        <w:rPr>
          <w:sz w:val="52"/>
          <w:szCs w:val="52"/>
        </w:rPr>
        <w:t xml:space="preserve">=new </w:t>
      </w:r>
      <w:proofErr w:type="spellStart"/>
      <w:proofErr w:type="gramStart"/>
      <w:r w:rsidRPr="00E74B02">
        <w:rPr>
          <w:sz w:val="52"/>
          <w:szCs w:val="52"/>
        </w:rPr>
        <w:t>StringBuffer</w:t>
      </w:r>
      <w:proofErr w:type="spellEnd"/>
      <w:r w:rsidRPr="00E74B02">
        <w:rPr>
          <w:sz w:val="52"/>
          <w:szCs w:val="52"/>
        </w:rPr>
        <w:t>(</w:t>
      </w:r>
      <w:proofErr w:type="spellStart"/>
      <w:proofErr w:type="gramEnd"/>
      <w:r w:rsidRPr="00E74B02">
        <w:rPr>
          <w:sz w:val="52"/>
          <w:szCs w:val="52"/>
        </w:rPr>
        <w:t>args</w:t>
      </w:r>
      <w:proofErr w:type="spellEnd"/>
      <w:r w:rsidRPr="00E74B02">
        <w:rPr>
          <w:sz w:val="52"/>
          <w:szCs w:val="52"/>
        </w:rPr>
        <w:t>[0]);</w:t>
      </w:r>
    </w:p>
    <w:p w:rsidR="001E7D9B" w:rsidRPr="00E74B02" w:rsidRDefault="001E7D9B" w:rsidP="00E74B02">
      <w:pPr>
        <w:spacing w:after="0" w:line="240" w:lineRule="auto"/>
        <w:ind w:left="360"/>
        <w:rPr>
          <w:sz w:val="52"/>
          <w:szCs w:val="52"/>
        </w:rPr>
      </w:pPr>
      <w:r w:rsidRPr="00E74B02">
        <w:rPr>
          <w:sz w:val="52"/>
          <w:szCs w:val="52"/>
        </w:rPr>
        <w:t>String s=</w:t>
      </w:r>
      <w:proofErr w:type="spellStart"/>
      <w:proofErr w:type="gramStart"/>
      <w:r w:rsidRPr="00E74B02">
        <w:rPr>
          <w:sz w:val="52"/>
          <w:szCs w:val="52"/>
        </w:rPr>
        <w:t>String.valueOf</w:t>
      </w:r>
      <w:proofErr w:type="spellEnd"/>
      <w:r w:rsidRPr="00E74B02">
        <w:rPr>
          <w:sz w:val="52"/>
          <w:szCs w:val="52"/>
        </w:rPr>
        <w:t>(</w:t>
      </w:r>
      <w:proofErr w:type="spellStart"/>
      <w:proofErr w:type="gramEnd"/>
      <w:r w:rsidRPr="00E74B02">
        <w:rPr>
          <w:sz w:val="52"/>
          <w:szCs w:val="52"/>
        </w:rPr>
        <w:t>st</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st.reverse</w:t>
      </w:r>
      <w:proofErr w:type="spellEnd"/>
      <w:r w:rsidRPr="00E74B02">
        <w:rPr>
          <w:sz w:val="52"/>
          <w:szCs w:val="52"/>
        </w:rPr>
        <w:t>(</w:t>
      </w:r>
      <w:proofErr w:type="gramEnd"/>
      <w:r w:rsidRPr="00E74B02">
        <w:rPr>
          <w:sz w:val="52"/>
          <w:szCs w:val="52"/>
        </w:rPr>
        <w:t>);</w:t>
      </w:r>
    </w:p>
    <w:p w:rsidR="001E7D9B" w:rsidRPr="006C06BD" w:rsidRDefault="001E7D9B" w:rsidP="00E74B02">
      <w:pPr>
        <w:spacing w:after="0" w:line="240" w:lineRule="auto"/>
        <w:rPr>
          <w:sz w:val="52"/>
          <w:szCs w:val="52"/>
        </w:rPr>
      </w:pPr>
    </w:p>
    <w:p w:rsidR="001E7D9B" w:rsidRPr="00E74B02" w:rsidRDefault="001E7D9B" w:rsidP="00E74B02">
      <w:pPr>
        <w:spacing w:after="0" w:line="240" w:lineRule="auto"/>
        <w:ind w:left="360"/>
        <w:rPr>
          <w:sz w:val="52"/>
          <w:szCs w:val="52"/>
        </w:rPr>
      </w:pPr>
      <w:r w:rsidRPr="00E74B02">
        <w:rPr>
          <w:sz w:val="52"/>
          <w:szCs w:val="52"/>
        </w:rPr>
        <w:t>//</w:t>
      </w: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nString</w:t>
      </w:r>
      <w:proofErr w:type="spellEnd"/>
      <w:r w:rsidRPr="00E74B02">
        <w:rPr>
          <w:sz w:val="52"/>
          <w:szCs w:val="52"/>
        </w:rPr>
        <w:t xml:space="preserve">  reverse: "+</w:t>
      </w:r>
      <w:proofErr w:type="spellStart"/>
      <w:r w:rsidRPr="00E74B02">
        <w:rPr>
          <w:sz w:val="52"/>
          <w:szCs w:val="52"/>
        </w:rPr>
        <w:t>st</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if(</w:t>
      </w:r>
      <w:proofErr w:type="spellStart"/>
      <w:proofErr w:type="gramEnd"/>
      <w:r w:rsidRPr="00E74B02">
        <w:rPr>
          <w:sz w:val="52"/>
          <w:szCs w:val="52"/>
        </w:rPr>
        <w:t>s.compareTo</w:t>
      </w:r>
      <w:proofErr w:type="spellEnd"/>
      <w:r w:rsidRPr="00E74B02">
        <w:rPr>
          <w:sz w:val="52"/>
          <w:szCs w:val="52"/>
        </w:rPr>
        <w:t>(</w:t>
      </w:r>
      <w:proofErr w:type="spellStart"/>
      <w:r w:rsidRPr="00E74B02">
        <w:rPr>
          <w:sz w:val="52"/>
          <w:szCs w:val="52"/>
        </w:rPr>
        <w:t>String.valueOf</w:t>
      </w:r>
      <w:proofErr w:type="spellEnd"/>
      <w:r w:rsidRPr="00E74B02">
        <w:rPr>
          <w:sz w:val="52"/>
          <w:szCs w:val="52"/>
        </w:rPr>
        <w:t>(</w:t>
      </w:r>
      <w:proofErr w:type="spellStart"/>
      <w:r w:rsidRPr="00E74B02">
        <w:rPr>
          <w:sz w:val="52"/>
          <w:szCs w:val="52"/>
        </w:rPr>
        <w:t>st</w:t>
      </w:r>
      <w:proofErr w:type="spellEnd"/>
      <w:r w:rsidRPr="00E74B02">
        <w:rPr>
          <w:sz w:val="52"/>
          <w:szCs w:val="52"/>
        </w:rPr>
        <w:t>))==0)</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npal</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else</w:t>
      </w:r>
      <w:proofErr w:type="gramEnd"/>
    </w:p>
    <w:p w:rsidR="001E7D9B" w:rsidRPr="00E74B02" w:rsidRDefault="001E7D9B" w:rsidP="00E74B02">
      <w:pPr>
        <w:spacing w:after="0" w:line="240" w:lineRule="auto"/>
        <w:ind w:left="198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w:t>
      </w:r>
      <w:proofErr w:type="spellStart"/>
      <w:r w:rsidRPr="00E74B02">
        <w:rPr>
          <w:sz w:val="52"/>
          <w:szCs w:val="52"/>
        </w:rPr>
        <w:t>nnot</w:t>
      </w:r>
      <w:proofErr w:type="spellEnd"/>
      <w:r w:rsidRPr="00E74B02">
        <w:rPr>
          <w:sz w:val="52"/>
          <w:szCs w:val="52"/>
        </w:rPr>
        <w:t xml:space="preserve"> pal");</w:t>
      </w:r>
    </w:p>
    <w:p w:rsidR="001E7D9B" w:rsidRPr="00E74B02" w:rsidRDefault="001E7D9B" w:rsidP="00E74B02">
      <w:pPr>
        <w:pBdr>
          <w:bottom w:val="double" w:sz="6" w:space="1" w:color="auto"/>
        </w:pBdr>
        <w:spacing w:after="0" w:line="240" w:lineRule="auto"/>
        <w:ind w:left="360"/>
        <w:rPr>
          <w:sz w:val="52"/>
          <w:szCs w:val="52"/>
        </w:rPr>
      </w:pPr>
      <w:r w:rsidRPr="00E74B02">
        <w:rPr>
          <w:sz w:val="52"/>
          <w:szCs w:val="52"/>
        </w:rPr>
        <w:t>} }</w:t>
      </w:r>
    </w:p>
    <w:p w:rsidR="001E7D9B" w:rsidRPr="00E74B02" w:rsidRDefault="001E7D9B" w:rsidP="00E74B02">
      <w:pP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stringfun3</w:t>
      </w:r>
    </w:p>
    <w:p w:rsidR="001E7D9B" w:rsidRPr="00E74B02" w:rsidRDefault="001E7D9B" w:rsidP="00E74B02">
      <w:pPr>
        <w:spacing w:after="0" w:line="240" w:lineRule="auto"/>
        <w:ind w:left="1980"/>
        <w:rPr>
          <w:sz w:val="52"/>
          <w:szCs w:val="52"/>
        </w:rPr>
      </w:pPr>
      <w:r w:rsidRPr="00E74B02">
        <w:rPr>
          <w:sz w:val="52"/>
          <w:szCs w:val="52"/>
        </w:rPr>
        <w:t>{</w:t>
      </w: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args</w:t>
      </w:r>
      <w:proofErr w:type="spellEnd"/>
      <w:r w:rsidRPr="00E74B02">
        <w:rPr>
          <w:sz w:val="52"/>
          <w:szCs w:val="52"/>
        </w:rPr>
        <w:t xml:space="preserve">) </w:t>
      </w:r>
    </w:p>
    <w:p w:rsidR="001E7D9B" w:rsidRPr="00E74B02" w:rsidRDefault="001E7D9B" w:rsidP="00E74B02">
      <w:pPr>
        <w:spacing w:after="0" w:line="240" w:lineRule="auto"/>
        <w:ind w:left="1980"/>
        <w:rPr>
          <w:sz w:val="52"/>
          <w:szCs w:val="52"/>
        </w:rPr>
      </w:pPr>
      <w:r w:rsidRPr="00E74B02">
        <w:rPr>
          <w:sz w:val="52"/>
          <w:szCs w:val="52"/>
        </w:rPr>
        <w:t>{</w:t>
      </w:r>
      <w:proofErr w:type="spellStart"/>
      <w:r w:rsidRPr="00E74B02">
        <w:rPr>
          <w:sz w:val="52"/>
          <w:szCs w:val="52"/>
        </w:rPr>
        <w:t>StringBuffer</w:t>
      </w:r>
      <w:proofErr w:type="spellEnd"/>
      <w:r w:rsidRPr="00E74B02">
        <w:rPr>
          <w:sz w:val="52"/>
          <w:szCs w:val="52"/>
        </w:rPr>
        <w:t xml:space="preserve"> strBuf1 = new </w:t>
      </w:r>
      <w:proofErr w:type="spellStart"/>
      <w:proofErr w:type="gramStart"/>
      <w:r w:rsidRPr="00E74B02">
        <w:rPr>
          <w:sz w:val="52"/>
          <w:szCs w:val="52"/>
        </w:rPr>
        <w:t>StringBuffer</w:t>
      </w:r>
      <w:proofErr w:type="spellEnd"/>
      <w:r w:rsidRPr="00E74B02">
        <w:rPr>
          <w:sz w:val="52"/>
          <w:szCs w:val="52"/>
        </w:rPr>
        <w:t>(</w:t>
      </w:r>
      <w:proofErr w:type="gramEnd"/>
      <w:r w:rsidRPr="00E74B02">
        <w:rPr>
          <w:sz w:val="52"/>
          <w:szCs w:val="52"/>
        </w:rPr>
        <w:t>"</w:t>
      </w:r>
      <w:proofErr w:type="spellStart"/>
      <w:r w:rsidR="004D0F73" w:rsidRPr="00E74B02">
        <w:rPr>
          <w:sz w:val="52"/>
          <w:szCs w:val="52"/>
        </w:rPr>
        <w:t>PUso</w:t>
      </w:r>
      <w:r w:rsidRPr="00E74B02">
        <w:rPr>
          <w:sz w:val="52"/>
          <w:szCs w:val="52"/>
        </w:rPr>
        <w:t>ftech</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r w:rsidRPr="00E74B02">
        <w:rPr>
          <w:sz w:val="52"/>
          <w:szCs w:val="52"/>
        </w:rPr>
        <w:t>StringBuffer</w:t>
      </w:r>
      <w:proofErr w:type="spellEnd"/>
      <w:r w:rsidRPr="00E74B02">
        <w:rPr>
          <w:sz w:val="52"/>
          <w:szCs w:val="52"/>
        </w:rPr>
        <w:t xml:space="preserve"> strBuf2 = new </w:t>
      </w:r>
      <w:proofErr w:type="spellStart"/>
      <w:proofErr w:type="gramStart"/>
      <w:r w:rsidRPr="00E74B02">
        <w:rPr>
          <w:sz w:val="52"/>
          <w:szCs w:val="52"/>
        </w:rPr>
        <w:t>StringBuffer</w:t>
      </w:r>
      <w:proofErr w:type="spellEnd"/>
      <w:r w:rsidRPr="00E74B02">
        <w:rPr>
          <w:sz w:val="52"/>
          <w:szCs w:val="52"/>
        </w:rPr>
        <w:t>(</w:t>
      </w:r>
      <w:proofErr w:type="gramEnd"/>
      <w:r w:rsidRPr="00E74B02">
        <w:rPr>
          <w:sz w:val="52"/>
          <w:szCs w:val="52"/>
        </w:rPr>
        <w:t xml:space="preserve">100); </w:t>
      </w:r>
    </w:p>
    <w:p w:rsidR="001E7D9B" w:rsidRPr="00E74B02" w:rsidRDefault="001E7D9B" w:rsidP="00E74B02">
      <w:pPr>
        <w:spacing w:after="0" w:line="240" w:lineRule="auto"/>
        <w:ind w:left="360"/>
        <w:rPr>
          <w:sz w:val="52"/>
          <w:szCs w:val="52"/>
        </w:rPr>
      </w:pPr>
      <w:proofErr w:type="spellStart"/>
      <w:r w:rsidRPr="00E74B02">
        <w:rPr>
          <w:sz w:val="52"/>
          <w:szCs w:val="52"/>
        </w:rPr>
        <w:t>StringBuffer</w:t>
      </w:r>
      <w:proofErr w:type="spellEnd"/>
      <w:r w:rsidRPr="00E74B02">
        <w:rPr>
          <w:sz w:val="52"/>
          <w:szCs w:val="52"/>
        </w:rPr>
        <w:t xml:space="preserve"> strBuf3 = new </w:t>
      </w:r>
      <w:proofErr w:type="spellStart"/>
      <w:proofErr w:type="gramStart"/>
      <w:r w:rsidRPr="00E74B02">
        <w:rPr>
          <w:sz w:val="52"/>
          <w:szCs w:val="52"/>
        </w:rPr>
        <w:t>StringBuffer</w:t>
      </w:r>
      <w:proofErr w:type="spellEnd"/>
      <w:r w:rsidRPr="00E74B02">
        <w:rPr>
          <w:sz w:val="52"/>
          <w:szCs w:val="52"/>
        </w:rPr>
        <w:t>(</w:t>
      </w:r>
      <w:proofErr w:type="gramEnd"/>
      <w:r w:rsidRPr="00E74B02">
        <w:rPr>
          <w:sz w:val="52"/>
          <w:szCs w:val="52"/>
        </w:rPr>
        <w:t xml:space="preserve">); </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"strBuf1 : " + strBuf1);</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"strBuf1 capacity :"+ strBuf1.capacity());</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"strBuf2 capacity :"+ strBuf2.capacity());</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"strBuf3 capacity :"+ strBuf3.capacity());</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"strBuf1  length  :" + strBuf1.length());</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 xml:space="preserve">"strBuf1 </w:t>
      </w:r>
      <w:proofErr w:type="spellStart"/>
      <w:r w:rsidRPr="00E74B02">
        <w:rPr>
          <w:sz w:val="52"/>
          <w:szCs w:val="52"/>
        </w:rPr>
        <w:t>charAt</w:t>
      </w:r>
      <w:proofErr w:type="spellEnd"/>
      <w:r w:rsidRPr="00E74B02">
        <w:rPr>
          <w:sz w:val="52"/>
          <w:szCs w:val="52"/>
        </w:rPr>
        <w:t xml:space="preserve"> 2 :"+ strBuf1.charAt(2));</w:t>
      </w:r>
    </w:p>
    <w:p w:rsidR="001E7D9B" w:rsidRPr="00E74B02" w:rsidRDefault="001E7D9B" w:rsidP="00E74B02">
      <w:pPr>
        <w:spacing w:after="0" w:line="240" w:lineRule="auto"/>
        <w:ind w:left="360"/>
        <w:rPr>
          <w:sz w:val="52"/>
          <w:szCs w:val="52"/>
        </w:rPr>
      </w:pPr>
      <w:proofErr w:type="gramStart"/>
      <w:r w:rsidRPr="00E74B02">
        <w:rPr>
          <w:sz w:val="52"/>
          <w:szCs w:val="52"/>
        </w:rPr>
        <w:t>strBuf1.setCharAt(</w:t>
      </w:r>
      <w:proofErr w:type="gramEnd"/>
      <w:r w:rsidRPr="00E74B02">
        <w:rPr>
          <w:sz w:val="52"/>
          <w:szCs w:val="52"/>
        </w:rPr>
        <w:t>1, 't');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 xml:space="preserve">"strBuf1 </w:t>
      </w:r>
      <w:proofErr w:type="spellStart"/>
      <w:r w:rsidRPr="00E74B02">
        <w:rPr>
          <w:sz w:val="52"/>
          <w:szCs w:val="52"/>
        </w:rPr>
        <w:t>setCharAt</w:t>
      </w:r>
      <w:proofErr w:type="spellEnd"/>
      <w:r w:rsidRPr="00E74B02">
        <w:rPr>
          <w:sz w:val="52"/>
          <w:szCs w:val="52"/>
        </w:rPr>
        <w:t xml:space="preserve"> 1 to t is:"+ strBuf1);</w:t>
      </w:r>
    </w:p>
    <w:p w:rsidR="001E7D9B" w:rsidRPr="00E74B02" w:rsidRDefault="001E7D9B" w:rsidP="00E74B02">
      <w:pPr>
        <w:pBdr>
          <w:bottom w:val="single" w:sz="6" w:space="1" w:color="auto"/>
        </w:pBdr>
        <w:spacing w:after="0" w:line="240" w:lineRule="auto"/>
        <w:ind w:left="198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import</w:t>
      </w:r>
      <w:proofErr w:type="gramEnd"/>
      <w:r w:rsidRPr="00E74B02">
        <w:rPr>
          <w:sz w:val="52"/>
          <w:szCs w:val="52"/>
        </w:rPr>
        <w:t xml:space="preserve"> java.io.*;</w:t>
      </w:r>
    </w:p>
    <w:p w:rsidR="001E7D9B" w:rsidRPr="00E74B02" w:rsidRDefault="001E7D9B" w:rsidP="00E74B02">
      <w:pPr>
        <w:spacing w:after="0" w:line="240" w:lineRule="auto"/>
        <w:ind w:left="360"/>
        <w:rPr>
          <w:sz w:val="52"/>
          <w:szCs w:val="52"/>
        </w:rPr>
      </w:pPr>
      <w:proofErr w:type="gramStart"/>
      <w:r w:rsidRPr="00E74B02">
        <w:rPr>
          <w:sz w:val="52"/>
          <w:szCs w:val="52"/>
        </w:rPr>
        <w:t>class</w:t>
      </w:r>
      <w:proofErr w:type="gramEnd"/>
      <w:r w:rsidRPr="00E74B02">
        <w:rPr>
          <w:sz w:val="52"/>
          <w:szCs w:val="52"/>
        </w:rPr>
        <w:t xml:space="preserve"> stringfun4</w:t>
      </w:r>
    </w:p>
    <w:p w:rsidR="001E7D9B" w:rsidRPr="00E74B02" w:rsidRDefault="001E7D9B" w:rsidP="00E74B02">
      <w:pPr>
        <w:spacing w:after="0" w:line="240" w:lineRule="auto"/>
        <w:ind w:left="1980"/>
        <w:rPr>
          <w:sz w:val="52"/>
          <w:szCs w:val="52"/>
        </w:rPr>
      </w:pPr>
      <w:r w:rsidRPr="00E74B02">
        <w:rPr>
          <w:sz w:val="52"/>
          <w:szCs w:val="52"/>
        </w:rPr>
        <w:t>{</w:t>
      </w:r>
    </w:p>
    <w:p w:rsidR="001E7D9B" w:rsidRPr="00E74B02" w:rsidRDefault="001E7D9B" w:rsidP="00E74B02">
      <w:pPr>
        <w:spacing w:after="0" w:line="240" w:lineRule="auto"/>
        <w:ind w:left="360"/>
        <w:rPr>
          <w:sz w:val="52"/>
          <w:szCs w:val="52"/>
        </w:rPr>
      </w:pPr>
      <w:proofErr w:type="gramStart"/>
      <w:r w:rsidRPr="00E74B02">
        <w:rPr>
          <w:sz w:val="52"/>
          <w:szCs w:val="52"/>
        </w:rPr>
        <w:t>public</w:t>
      </w:r>
      <w:proofErr w:type="gramEnd"/>
      <w:r w:rsidRPr="00E74B02">
        <w:rPr>
          <w:sz w:val="52"/>
          <w:szCs w:val="52"/>
        </w:rPr>
        <w:t xml:space="preserve"> static void main(String[] </w:t>
      </w:r>
      <w:proofErr w:type="spellStart"/>
      <w:r w:rsidRPr="00E74B02">
        <w:rPr>
          <w:sz w:val="52"/>
          <w:szCs w:val="52"/>
        </w:rPr>
        <w:t>args</w:t>
      </w:r>
      <w:proofErr w:type="spellEnd"/>
      <w:r w:rsidRPr="00E74B02">
        <w:rPr>
          <w:sz w:val="52"/>
          <w:szCs w:val="52"/>
        </w:rPr>
        <w:t xml:space="preserve">) </w:t>
      </w:r>
    </w:p>
    <w:p w:rsidR="001E7D9B" w:rsidRPr="00E74B02" w:rsidRDefault="001E7D9B" w:rsidP="00E74B02">
      <w:pPr>
        <w:spacing w:after="0" w:line="240" w:lineRule="auto"/>
        <w:ind w:left="1980"/>
        <w:rPr>
          <w:sz w:val="52"/>
          <w:szCs w:val="52"/>
        </w:rPr>
      </w:pPr>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 xml:space="preserve">String </w:t>
      </w:r>
      <w:proofErr w:type="spellStart"/>
      <w:proofErr w:type="gramStart"/>
      <w:r w:rsidRPr="00E74B02">
        <w:rPr>
          <w:sz w:val="52"/>
          <w:szCs w:val="52"/>
        </w:rPr>
        <w:t>str</w:t>
      </w:r>
      <w:proofErr w:type="spellEnd"/>
      <w:proofErr w:type="gramEnd"/>
      <w:r w:rsidRPr="00E74B02">
        <w:rPr>
          <w:sz w:val="52"/>
          <w:szCs w:val="52"/>
        </w:rPr>
        <w:t xml:space="preserve"> = "</w:t>
      </w:r>
      <w:r w:rsidR="004D0F73" w:rsidRPr="00E74B02">
        <w:rPr>
          <w:sz w:val="52"/>
          <w:szCs w:val="52"/>
        </w:rPr>
        <w:t>PUSO</w:t>
      </w:r>
      <w:r w:rsidRPr="00E74B02">
        <w:rPr>
          <w:sz w:val="52"/>
          <w:szCs w:val="52"/>
        </w:rPr>
        <w:t>FTECH ";</w:t>
      </w:r>
    </w:p>
    <w:p w:rsidR="001E7D9B" w:rsidRPr="00E74B02" w:rsidRDefault="001E7D9B" w:rsidP="00E74B02">
      <w:pPr>
        <w:spacing w:after="0" w:line="240" w:lineRule="auto"/>
        <w:ind w:left="360"/>
        <w:rPr>
          <w:sz w:val="52"/>
          <w:szCs w:val="52"/>
        </w:rPr>
      </w:pPr>
      <w:r w:rsidRPr="00E74B02">
        <w:rPr>
          <w:sz w:val="52"/>
          <w:szCs w:val="52"/>
        </w:rPr>
        <w:t xml:space="preserve">//Create </w:t>
      </w:r>
      <w:proofErr w:type="spellStart"/>
      <w:proofErr w:type="gramStart"/>
      <w:r w:rsidRPr="00E74B02">
        <w:rPr>
          <w:sz w:val="52"/>
          <w:szCs w:val="52"/>
        </w:rPr>
        <w:t>a</w:t>
      </w:r>
      <w:proofErr w:type="spellEnd"/>
      <w:proofErr w:type="gramEnd"/>
      <w:r w:rsidRPr="00E74B02">
        <w:rPr>
          <w:sz w:val="52"/>
          <w:szCs w:val="52"/>
        </w:rPr>
        <w:t xml:space="preserve"> object of </w:t>
      </w:r>
      <w:proofErr w:type="spellStart"/>
      <w:r w:rsidRPr="00E74B02">
        <w:rPr>
          <w:sz w:val="52"/>
          <w:szCs w:val="52"/>
        </w:rPr>
        <w:t>StringBuffer</w:t>
      </w:r>
      <w:proofErr w:type="spellEnd"/>
      <w:r w:rsidRPr="00E74B02">
        <w:rPr>
          <w:sz w:val="52"/>
          <w:szCs w:val="52"/>
        </w:rPr>
        <w:t xml:space="preserve"> class</w:t>
      </w:r>
    </w:p>
    <w:p w:rsidR="001E7D9B" w:rsidRPr="00E74B02" w:rsidRDefault="001E7D9B" w:rsidP="00E74B02">
      <w:pPr>
        <w:spacing w:after="0" w:line="240" w:lineRule="auto"/>
        <w:ind w:left="360"/>
        <w:rPr>
          <w:sz w:val="52"/>
          <w:szCs w:val="52"/>
        </w:rPr>
      </w:pPr>
      <w:proofErr w:type="spellStart"/>
      <w:r w:rsidRPr="00E74B02">
        <w:rPr>
          <w:sz w:val="52"/>
          <w:szCs w:val="52"/>
        </w:rPr>
        <w:t>StringBuffer</w:t>
      </w:r>
      <w:proofErr w:type="spellEnd"/>
      <w:r w:rsidRPr="00E74B02">
        <w:rPr>
          <w:sz w:val="52"/>
          <w:szCs w:val="52"/>
        </w:rPr>
        <w:t xml:space="preserve"> </w:t>
      </w:r>
      <w:proofErr w:type="spellStart"/>
      <w:r w:rsidRPr="00E74B02">
        <w:rPr>
          <w:sz w:val="52"/>
          <w:szCs w:val="52"/>
        </w:rPr>
        <w:t>strbuf</w:t>
      </w:r>
      <w:proofErr w:type="spellEnd"/>
      <w:r w:rsidRPr="00E74B02">
        <w:rPr>
          <w:sz w:val="52"/>
          <w:szCs w:val="52"/>
        </w:rPr>
        <w:t xml:space="preserve"> = new </w:t>
      </w:r>
      <w:proofErr w:type="spellStart"/>
      <w:proofErr w:type="gramStart"/>
      <w:r w:rsidRPr="00E74B02">
        <w:rPr>
          <w:sz w:val="52"/>
          <w:szCs w:val="52"/>
        </w:rPr>
        <w:t>StringBuffer</w:t>
      </w:r>
      <w:proofErr w:type="spellEnd"/>
      <w:r w:rsidRPr="00E74B02">
        <w:rPr>
          <w:sz w:val="52"/>
          <w:szCs w:val="52"/>
        </w:rPr>
        <w:t>(</w:t>
      </w:r>
      <w:proofErr w:type="gramEnd"/>
      <w:r w:rsidRPr="00E74B02">
        <w:rPr>
          <w:sz w:val="52"/>
          <w:szCs w:val="52"/>
        </w:rPr>
        <w:t>"hello");</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strbuf.append</w:t>
      </w:r>
      <w:proofErr w:type="spellEnd"/>
      <w:r w:rsidRPr="00E74B02">
        <w:rPr>
          <w:sz w:val="52"/>
          <w:szCs w:val="52"/>
        </w:rPr>
        <w:t>(</w:t>
      </w:r>
      <w:proofErr w:type="spellStart"/>
      <w:proofErr w:type="gramEnd"/>
      <w:r w:rsidRPr="00E74B02">
        <w:rPr>
          <w:sz w:val="52"/>
          <w:szCs w:val="52"/>
        </w:rPr>
        <w:t>str</w:t>
      </w:r>
      <w:proofErr w:type="spell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 xml:space="preserve">// delete string from the </w:t>
      </w:r>
      <w:proofErr w:type="spellStart"/>
      <w:r w:rsidRPr="00E74B02">
        <w:rPr>
          <w:sz w:val="52"/>
          <w:szCs w:val="52"/>
        </w:rPr>
        <w:t>stringbuffer</w:t>
      </w:r>
      <w:proofErr w:type="spell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strbuf.delete</w:t>
      </w:r>
      <w:proofErr w:type="spellEnd"/>
      <w:r w:rsidRPr="00E74B02">
        <w:rPr>
          <w:sz w:val="52"/>
          <w:szCs w:val="52"/>
        </w:rPr>
        <w:t>(</w:t>
      </w:r>
      <w:proofErr w:type="gramEnd"/>
      <w:r w:rsidRPr="00E74B02">
        <w:rPr>
          <w:sz w:val="52"/>
          <w:szCs w:val="52"/>
        </w:rPr>
        <w:t>0,str.length());</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append()</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strbuf.append</w:t>
      </w:r>
      <w:proofErr w:type="spellEnd"/>
      <w:r w:rsidRPr="00E74B02">
        <w:rPr>
          <w:sz w:val="52"/>
          <w:szCs w:val="52"/>
        </w:rPr>
        <w:t>(</w:t>
      </w:r>
      <w:proofErr w:type="gramEnd"/>
      <w:r w:rsidRPr="00E74B02">
        <w:rPr>
          <w:sz w:val="52"/>
          <w:szCs w:val="52"/>
        </w:rPr>
        <w:t>" Hello");</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strbuf.append</w:t>
      </w:r>
      <w:proofErr w:type="spellEnd"/>
      <w:r w:rsidRPr="00E74B02">
        <w:rPr>
          <w:sz w:val="52"/>
          <w:szCs w:val="52"/>
        </w:rPr>
        <w:t>(</w:t>
      </w:r>
      <w:proofErr w:type="gramEnd"/>
      <w:r w:rsidRPr="00E74B02">
        <w:rPr>
          <w:sz w:val="52"/>
          <w:szCs w:val="52"/>
        </w:rPr>
        <w:t xml:space="preserve">" World");    </w:t>
      </w:r>
    </w:p>
    <w:p w:rsidR="001E7D9B" w:rsidRPr="00E74B02" w:rsidRDefault="001E7D9B" w:rsidP="00E74B02">
      <w:pPr>
        <w:spacing w:after="0" w:line="240" w:lineRule="auto"/>
        <w:ind w:left="360"/>
        <w:rPr>
          <w:sz w:val="52"/>
          <w:szCs w:val="52"/>
        </w:rPr>
      </w:pPr>
      <w:r w:rsidRPr="00E74B02">
        <w:rPr>
          <w:sz w:val="52"/>
          <w:szCs w:val="52"/>
        </w:rPr>
        <w:t xml:space="preserve">//print </w:t>
      </w:r>
      <w:proofErr w:type="spellStart"/>
      <w:r w:rsidRPr="00E74B02">
        <w:rPr>
          <w:sz w:val="52"/>
          <w:szCs w:val="52"/>
        </w:rPr>
        <w:t>HelloWorld</w:t>
      </w:r>
      <w:proofErr w:type="spell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insert()</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strbuf.insert</w:t>
      </w:r>
      <w:proofErr w:type="spellEnd"/>
      <w:r w:rsidRPr="00E74B02">
        <w:rPr>
          <w:sz w:val="52"/>
          <w:szCs w:val="52"/>
        </w:rPr>
        <w:t>(</w:t>
      </w:r>
      <w:proofErr w:type="gramEnd"/>
      <w:r w:rsidRPr="00E74B02">
        <w:rPr>
          <w:sz w:val="52"/>
          <w:szCs w:val="52"/>
        </w:rPr>
        <w:t xml:space="preserve">5,"_Java ");  </w:t>
      </w:r>
    </w:p>
    <w:p w:rsidR="001E7D9B" w:rsidRPr="00E74B02" w:rsidRDefault="001E7D9B" w:rsidP="00E74B02">
      <w:pPr>
        <w:spacing w:after="0" w:line="240" w:lineRule="auto"/>
        <w:ind w:left="360"/>
        <w:rPr>
          <w:sz w:val="52"/>
          <w:szCs w:val="52"/>
        </w:rPr>
      </w:pPr>
      <w:r w:rsidRPr="00E74B02">
        <w:rPr>
          <w:sz w:val="52"/>
          <w:szCs w:val="52"/>
        </w:rPr>
        <w:t xml:space="preserve">//print </w:t>
      </w:r>
      <w:proofErr w:type="spellStart"/>
      <w:r w:rsidRPr="00E74B02">
        <w:rPr>
          <w:sz w:val="52"/>
          <w:szCs w:val="52"/>
        </w:rPr>
        <w:t>Hello_Java</w:t>
      </w:r>
      <w:proofErr w:type="spellEnd"/>
      <w:r w:rsidRPr="00E74B02">
        <w:rPr>
          <w:sz w:val="52"/>
          <w:szCs w:val="52"/>
        </w:rPr>
        <w:t xml:space="preserve"> World</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reverse()</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strbuf.reverse</w:t>
      </w:r>
      <w:proofErr w:type="spellEnd"/>
      <w:r w:rsidRPr="00E74B02">
        <w:rPr>
          <w:sz w:val="52"/>
          <w:szCs w:val="52"/>
        </w:rPr>
        <w:t>(</w:t>
      </w:r>
      <w:proofErr w:type="gram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 xml:space="preserve">"Reversed string : "+ </w:t>
      </w:r>
      <w:proofErr w:type="spellStart"/>
      <w:r w:rsidRPr="00E74B02">
        <w:rPr>
          <w:sz w:val="52"/>
          <w:szCs w:val="52"/>
        </w:rPr>
        <w:t>strbuf</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 xml:space="preserve">//print </w:t>
      </w:r>
      <w:proofErr w:type="spellStart"/>
      <w:r w:rsidRPr="00E74B02">
        <w:rPr>
          <w:sz w:val="52"/>
          <w:szCs w:val="52"/>
        </w:rPr>
        <w:t>dlroW</w:t>
      </w:r>
      <w:proofErr w:type="spellEnd"/>
      <w:r w:rsidRPr="00E74B02">
        <w:rPr>
          <w:sz w:val="52"/>
          <w:szCs w:val="52"/>
        </w:rPr>
        <w:t xml:space="preserve"> </w:t>
      </w:r>
      <w:proofErr w:type="spellStart"/>
      <w:r w:rsidRPr="00E74B02">
        <w:rPr>
          <w:sz w:val="52"/>
          <w:szCs w:val="52"/>
        </w:rPr>
        <w:t>avaJ_olleH</w:t>
      </w:r>
      <w:proofErr w:type="spell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strbuf.reverse</w:t>
      </w:r>
      <w:proofErr w:type="spellEnd"/>
      <w:r w:rsidRPr="00E74B02">
        <w:rPr>
          <w:sz w:val="52"/>
          <w:szCs w:val="52"/>
        </w:rPr>
        <w:t>(</w:t>
      </w:r>
      <w:proofErr w:type="gramEnd"/>
      <w:r w:rsidRPr="00E74B02">
        <w:rPr>
          <w:sz w:val="52"/>
          <w:szCs w:val="52"/>
        </w:rPr>
        <w:t>);</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gramEnd"/>
      <w:r w:rsidRPr="00E74B02">
        <w:rPr>
          <w:sz w:val="52"/>
          <w:szCs w:val="52"/>
        </w:rPr>
        <w:t xml:space="preserve">"Back from reverse "+ </w:t>
      </w:r>
      <w:proofErr w:type="spellStart"/>
      <w:r w:rsidRPr="00E74B02">
        <w:rPr>
          <w:sz w:val="52"/>
          <w:szCs w:val="52"/>
        </w:rPr>
        <w:t>strbuf</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 xml:space="preserve">//print </w:t>
      </w:r>
      <w:proofErr w:type="spellStart"/>
      <w:r w:rsidRPr="00E74B02">
        <w:rPr>
          <w:sz w:val="52"/>
          <w:szCs w:val="52"/>
        </w:rPr>
        <w:t>Hello_Java</w:t>
      </w:r>
      <w:proofErr w:type="spellEnd"/>
      <w:r w:rsidRPr="00E74B02">
        <w:rPr>
          <w:sz w:val="52"/>
          <w:szCs w:val="52"/>
        </w:rPr>
        <w:t xml:space="preserve"> World</w:t>
      </w:r>
    </w:p>
    <w:p w:rsidR="001E7D9B" w:rsidRPr="00E74B02" w:rsidRDefault="001E7D9B" w:rsidP="00E74B02">
      <w:pPr>
        <w:spacing w:after="0" w:line="240" w:lineRule="auto"/>
        <w:ind w:left="360"/>
        <w:rPr>
          <w:sz w:val="52"/>
          <w:szCs w:val="52"/>
        </w:rPr>
      </w:pPr>
      <w:r w:rsidRPr="00E74B02">
        <w:rPr>
          <w:sz w:val="52"/>
          <w:szCs w:val="52"/>
        </w:rPr>
        <w:t>//</w:t>
      </w:r>
      <w:proofErr w:type="spellStart"/>
      <w:proofErr w:type="gramStart"/>
      <w:r w:rsidRPr="00E74B02">
        <w:rPr>
          <w:sz w:val="52"/>
          <w:szCs w:val="52"/>
        </w:rPr>
        <w:t>setCharAt</w:t>
      </w:r>
      <w:proofErr w:type="spellEnd"/>
      <w:r w:rsidRPr="00E74B02">
        <w:rPr>
          <w:sz w:val="52"/>
          <w:szCs w:val="52"/>
        </w:rPr>
        <w:t>()</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strbuf.setCharAt</w:t>
      </w:r>
      <w:proofErr w:type="spellEnd"/>
      <w:r w:rsidRPr="00E74B02">
        <w:rPr>
          <w:sz w:val="52"/>
          <w:szCs w:val="52"/>
        </w:rPr>
        <w:t>(</w:t>
      </w:r>
      <w:proofErr w:type="gramEnd"/>
      <w:r w:rsidRPr="00E74B02">
        <w:rPr>
          <w:sz w:val="52"/>
          <w:szCs w:val="52"/>
        </w:rPr>
        <w:t>5,' ');</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w:t>
      </w:r>
      <w:proofErr w:type="spellStart"/>
      <w:r w:rsidRPr="00E74B02">
        <w:rPr>
          <w:sz w:val="52"/>
          <w:szCs w:val="52"/>
        </w:rPr>
        <w:t>prit</w:t>
      </w:r>
      <w:proofErr w:type="spellEnd"/>
      <w:r w:rsidRPr="00E74B02">
        <w:rPr>
          <w:sz w:val="52"/>
          <w:szCs w:val="52"/>
        </w:rPr>
        <w:t xml:space="preserve"> Hello Java World</w:t>
      </w:r>
    </w:p>
    <w:p w:rsidR="001E7D9B" w:rsidRPr="00E74B02" w:rsidRDefault="001E7D9B" w:rsidP="00E74B02">
      <w:pPr>
        <w:spacing w:after="0" w:line="240" w:lineRule="auto"/>
        <w:ind w:left="360"/>
        <w:rPr>
          <w:sz w:val="52"/>
          <w:szCs w:val="52"/>
        </w:rPr>
      </w:pPr>
      <w:r w:rsidRPr="00E74B02">
        <w:rPr>
          <w:sz w:val="52"/>
          <w:szCs w:val="52"/>
        </w:rPr>
        <w:t>//</w:t>
      </w:r>
      <w:proofErr w:type="spellStart"/>
      <w:proofErr w:type="gramStart"/>
      <w:r w:rsidRPr="00E74B02">
        <w:rPr>
          <w:sz w:val="52"/>
          <w:szCs w:val="52"/>
        </w:rPr>
        <w:t>charAt</w:t>
      </w:r>
      <w:proofErr w:type="spellEnd"/>
      <w:r w:rsidRPr="00E74B02">
        <w:rPr>
          <w:sz w:val="52"/>
          <w:szCs w:val="52"/>
        </w:rPr>
        <w:t>()</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"Char at 6th position:"+</w:t>
      </w:r>
      <w:proofErr w:type="spellStart"/>
      <w:r w:rsidRPr="00E74B02">
        <w:rPr>
          <w:sz w:val="52"/>
          <w:szCs w:val="52"/>
        </w:rPr>
        <w:t>strbuf.charAt</w:t>
      </w:r>
      <w:proofErr w:type="spellEnd"/>
      <w:r w:rsidRPr="00E74B02">
        <w:rPr>
          <w:sz w:val="52"/>
          <w:szCs w:val="52"/>
        </w:rPr>
        <w:t xml:space="preserve">(6));    </w:t>
      </w:r>
    </w:p>
    <w:p w:rsidR="001E7D9B" w:rsidRPr="00E74B02" w:rsidRDefault="001E7D9B" w:rsidP="00E74B02">
      <w:pPr>
        <w:spacing w:after="0" w:line="240" w:lineRule="auto"/>
        <w:ind w:left="360"/>
        <w:rPr>
          <w:sz w:val="52"/>
          <w:szCs w:val="52"/>
        </w:rPr>
      </w:pPr>
      <w:r w:rsidRPr="00E74B02">
        <w:rPr>
          <w:sz w:val="52"/>
          <w:szCs w:val="52"/>
        </w:rPr>
        <w:t>//print J</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substring()</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"Substring from position 3 to 6 : ");</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strbuf.substring</w:t>
      </w:r>
      <w:proofErr w:type="spellEnd"/>
      <w:r w:rsidRPr="00E74B02">
        <w:rPr>
          <w:sz w:val="52"/>
          <w:szCs w:val="52"/>
        </w:rPr>
        <w:t xml:space="preserve">(3,7));  </w:t>
      </w:r>
    </w:p>
    <w:p w:rsidR="001E7D9B" w:rsidRPr="00E74B02" w:rsidRDefault="001E7D9B" w:rsidP="00E74B02">
      <w:pPr>
        <w:spacing w:after="0" w:line="240" w:lineRule="auto"/>
        <w:ind w:left="360"/>
        <w:rPr>
          <w:sz w:val="52"/>
          <w:szCs w:val="52"/>
        </w:rPr>
      </w:pPr>
      <w:r w:rsidRPr="00E74B02">
        <w:rPr>
          <w:sz w:val="52"/>
          <w:szCs w:val="52"/>
        </w:rPr>
        <w:t>//print lo J</w:t>
      </w:r>
    </w:p>
    <w:p w:rsidR="001E7D9B" w:rsidRPr="00E74B02" w:rsidRDefault="001E7D9B" w:rsidP="00E74B02">
      <w:pPr>
        <w:spacing w:after="0" w:line="240" w:lineRule="auto"/>
        <w:ind w:left="360"/>
        <w:rPr>
          <w:sz w:val="52"/>
          <w:szCs w:val="52"/>
        </w:rPr>
      </w:pPr>
      <w:r w:rsidRPr="00E74B02">
        <w:rPr>
          <w:sz w:val="52"/>
          <w:szCs w:val="52"/>
        </w:rPr>
        <w:t>//</w:t>
      </w:r>
      <w:proofErr w:type="spellStart"/>
      <w:proofErr w:type="gramStart"/>
      <w:r w:rsidRPr="00E74B02">
        <w:rPr>
          <w:sz w:val="52"/>
          <w:szCs w:val="52"/>
        </w:rPr>
        <w:t>deleteCharAt</w:t>
      </w:r>
      <w:proofErr w:type="spellEnd"/>
      <w:r w:rsidRPr="00E74B02">
        <w:rPr>
          <w:sz w:val="52"/>
          <w:szCs w:val="52"/>
        </w:rPr>
        <w:t>()</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strbuf.deleteCharAt</w:t>
      </w:r>
      <w:proofErr w:type="spellEnd"/>
      <w:r w:rsidRPr="00E74B02">
        <w:rPr>
          <w:sz w:val="52"/>
          <w:szCs w:val="52"/>
        </w:rPr>
        <w:t>(</w:t>
      </w:r>
      <w:proofErr w:type="gramEnd"/>
      <w:r w:rsidRPr="00E74B02">
        <w:rPr>
          <w:sz w:val="52"/>
          <w:szCs w:val="52"/>
        </w:rPr>
        <w:t>3);</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 xml:space="preserve">//print </w:t>
      </w:r>
      <w:proofErr w:type="spellStart"/>
      <w:r w:rsidRPr="00E74B02">
        <w:rPr>
          <w:sz w:val="52"/>
          <w:szCs w:val="52"/>
        </w:rPr>
        <w:t>Helo</w:t>
      </w:r>
      <w:proofErr w:type="spellEnd"/>
      <w:r w:rsidRPr="00E74B02">
        <w:rPr>
          <w:sz w:val="52"/>
          <w:szCs w:val="52"/>
        </w:rPr>
        <w:t xml:space="preserve"> java World</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capacity()</w:t>
      </w:r>
      <w:proofErr w:type="gramEnd"/>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w:t>
      </w:r>
      <w:proofErr w:type="spellEnd"/>
      <w:r w:rsidRPr="00E74B02">
        <w:rPr>
          <w:sz w:val="52"/>
          <w:szCs w:val="52"/>
        </w:rPr>
        <w:t>(</w:t>
      </w:r>
      <w:proofErr w:type="gramEnd"/>
      <w:r w:rsidRPr="00E74B02">
        <w:rPr>
          <w:sz w:val="52"/>
          <w:szCs w:val="52"/>
        </w:rPr>
        <w:t xml:space="preserve">"Capacity of </w:t>
      </w:r>
      <w:proofErr w:type="spellStart"/>
      <w:r w:rsidRPr="00E74B02">
        <w:rPr>
          <w:sz w:val="52"/>
          <w:szCs w:val="52"/>
        </w:rPr>
        <w:t>StringBuffer</w:t>
      </w:r>
      <w:proofErr w:type="spellEnd"/>
      <w:r w:rsidRPr="00E74B02">
        <w:rPr>
          <w:sz w:val="52"/>
          <w:szCs w:val="52"/>
        </w:rPr>
        <w:t xml:space="preserve"> object : ");</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strbuf.capacity</w:t>
      </w:r>
      <w:proofErr w:type="spellEnd"/>
      <w:r w:rsidRPr="00E74B02">
        <w:rPr>
          <w:sz w:val="52"/>
          <w:szCs w:val="52"/>
        </w:rPr>
        <w:t xml:space="preserve">());   </w:t>
      </w:r>
    </w:p>
    <w:p w:rsidR="001E7D9B" w:rsidRPr="00E74B02" w:rsidRDefault="001E7D9B" w:rsidP="00E74B02">
      <w:pPr>
        <w:spacing w:after="0" w:line="240" w:lineRule="auto"/>
        <w:ind w:left="360"/>
        <w:rPr>
          <w:sz w:val="52"/>
          <w:szCs w:val="52"/>
        </w:rPr>
      </w:pPr>
      <w:r w:rsidRPr="00E74B02">
        <w:rPr>
          <w:sz w:val="52"/>
          <w:szCs w:val="52"/>
        </w:rPr>
        <w:t>//</w:t>
      </w:r>
      <w:proofErr w:type="gramStart"/>
      <w:r w:rsidRPr="00E74B02">
        <w:rPr>
          <w:sz w:val="52"/>
          <w:szCs w:val="52"/>
        </w:rPr>
        <w:t>delete(</w:t>
      </w:r>
      <w:proofErr w:type="gramEnd"/>
      <w:r w:rsidRPr="00E74B02">
        <w:rPr>
          <w:sz w:val="52"/>
          <w:szCs w:val="52"/>
        </w:rPr>
        <w:t>) and length()</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strbuf.delete</w:t>
      </w:r>
      <w:proofErr w:type="spellEnd"/>
      <w:r w:rsidRPr="00E74B02">
        <w:rPr>
          <w:sz w:val="52"/>
          <w:szCs w:val="52"/>
        </w:rPr>
        <w:t>(</w:t>
      </w:r>
      <w:proofErr w:type="gramEnd"/>
      <w:r w:rsidRPr="00E74B02">
        <w:rPr>
          <w:sz w:val="52"/>
          <w:szCs w:val="52"/>
        </w:rPr>
        <w:t xml:space="preserve">6,strbuf.length());    </w:t>
      </w:r>
    </w:p>
    <w:p w:rsidR="001E7D9B" w:rsidRPr="00E74B02" w:rsidRDefault="001E7D9B" w:rsidP="00E74B02">
      <w:pPr>
        <w:spacing w:after="0" w:line="240" w:lineRule="auto"/>
        <w:ind w:left="360"/>
        <w:rPr>
          <w:sz w:val="52"/>
          <w:szCs w:val="52"/>
        </w:rPr>
      </w:pPr>
      <w:proofErr w:type="spellStart"/>
      <w:proofErr w:type="gramStart"/>
      <w:r w:rsidRPr="00E74B02">
        <w:rPr>
          <w:sz w:val="52"/>
          <w:szCs w:val="52"/>
        </w:rPr>
        <w:t>System.out.println</w:t>
      </w:r>
      <w:proofErr w:type="spellEnd"/>
      <w:r w:rsidRPr="00E74B02">
        <w:rPr>
          <w:sz w:val="52"/>
          <w:szCs w:val="52"/>
        </w:rPr>
        <w:t>(</w:t>
      </w:r>
      <w:proofErr w:type="spellStart"/>
      <w:proofErr w:type="gramEnd"/>
      <w:r w:rsidRPr="00E74B02">
        <w:rPr>
          <w:sz w:val="52"/>
          <w:szCs w:val="52"/>
        </w:rPr>
        <w:t>strbuf</w:t>
      </w:r>
      <w:proofErr w:type="spellEnd"/>
      <w:r w:rsidRPr="00E74B02">
        <w:rPr>
          <w:sz w:val="52"/>
          <w:szCs w:val="52"/>
        </w:rPr>
        <w:t xml:space="preserve">);    </w:t>
      </w:r>
    </w:p>
    <w:p w:rsidR="001E7D9B" w:rsidRPr="00E74B02" w:rsidRDefault="001E7D9B" w:rsidP="00E74B02">
      <w:pPr>
        <w:pBdr>
          <w:bottom w:val="double" w:sz="6" w:space="1" w:color="auto"/>
        </w:pBdr>
        <w:spacing w:after="0" w:line="240" w:lineRule="auto"/>
        <w:ind w:left="360"/>
        <w:rPr>
          <w:sz w:val="52"/>
          <w:szCs w:val="52"/>
        </w:rPr>
      </w:pPr>
      <w:r w:rsidRPr="00E74B02">
        <w:rPr>
          <w:sz w:val="52"/>
          <w:szCs w:val="52"/>
        </w:rPr>
        <w:t>}}</w:t>
      </w:r>
    </w:p>
    <w:p w:rsidR="001E7D9B" w:rsidRPr="006C06BD" w:rsidRDefault="001E7D9B" w:rsidP="00E74B02">
      <w:pPr>
        <w:spacing w:after="0" w:line="240" w:lineRule="auto"/>
        <w:rPr>
          <w:sz w:val="52"/>
          <w:szCs w:val="52"/>
        </w:rPr>
      </w:pPr>
    </w:p>
    <w:p w:rsidR="001E7D9B" w:rsidRPr="006C06BD" w:rsidRDefault="001E7D9B"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spacing w:after="0" w:line="240" w:lineRule="auto"/>
        <w:rPr>
          <w:sz w:val="52"/>
          <w:szCs w:val="52"/>
        </w:rPr>
      </w:pPr>
    </w:p>
    <w:p w:rsidR="00440BEE" w:rsidRPr="006C06BD" w:rsidRDefault="00440BEE" w:rsidP="00E74B02">
      <w:pPr>
        <w:pBdr>
          <w:bottom w:val="double" w:sz="6" w:space="1" w:color="auto"/>
        </w:pBdr>
        <w:spacing w:after="0" w:line="240" w:lineRule="auto"/>
        <w:rPr>
          <w:sz w:val="52"/>
          <w:szCs w:val="52"/>
        </w:rPr>
      </w:pPr>
    </w:p>
    <w:p w:rsidR="006C06BD" w:rsidRPr="00E74B02" w:rsidRDefault="006C06BD" w:rsidP="00E74B02">
      <w:pPr>
        <w:spacing w:after="0" w:line="240" w:lineRule="auto"/>
        <w:ind w:left="360"/>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br w:type="page"/>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An </w:t>
      </w:r>
      <w:r w:rsidRPr="00E74B02">
        <w:rPr>
          <w:rFonts w:ascii="Verdana" w:eastAsia="Times New Roman" w:hAnsi="Verdana" w:cs="Times New Roman"/>
          <w:b/>
          <w:bCs/>
          <w:color w:val="000000"/>
          <w:sz w:val="52"/>
          <w:szCs w:val="52"/>
          <w:lang w:bidi="pa-IN"/>
        </w:rPr>
        <w:t>applet</w:t>
      </w:r>
      <w:r w:rsidRPr="00E74B02">
        <w:rPr>
          <w:rFonts w:ascii="Verdana" w:eastAsia="Times New Roman" w:hAnsi="Verdana" w:cs="Times New Roman"/>
          <w:color w:val="000000"/>
          <w:sz w:val="52"/>
          <w:szCs w:val="52"/>
          <w:lang w:bidi="pa-IN"/>
        </w:rPr>
        <w:t> is a Java program that runs in a Web browser. An applet can be a fully functional Java application because it has the entire Java API at its disposal.</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There are some important differences between an applet and a standalone Java application, including the following −</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 xml:space="preserve">An applet is a Java class that extends the </w:t>
      </w:r>
      <w:proofErr w:type="spellStart"/>
      <w:r w:rsidRPr="006C06BD">
        <w:rPr>
          <w:rFonts w:ascii="Verdana" w:eastAsia="Times New Roman" w:hAnsi="Verdana" w:cs="Times New Roman"/>
          <w:color w:val="000000"/>
          <w:sz w:val="52"/>
          <w:szCs w:val="52"/>
          <w:lang w:bidi="pa-IN"/>
        </w:rPr>
        <w:t>java.applet.Applet</w:t>
      </w:r>
      <w:proofErr w:type="spellEnd"/>
      <w:r w:rsidRPr="006C06BD">
        <w:rPr>
          <w:rFonts w:ascii="Verdana" w:eastAsia="Times New Roman" w:hAnsi="Verdana" w:cs="Times New Roman"/>
          <w:color w:val="000000"/>
          <w:sz w:val="52"/>
          <w:szCs w:val="52"/>
          <w:lang w:bidi="pa-IN"/>
        </w:rPr>
        <w:t xml:space="preserve"> class.</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 xml:space="preserve">A </w:t>
      </w:r>
      <w:proofErr w:type="gramStart"/>
      <w:r w:rsidRPr="006C06BD">
        <w:rPr>
          <w:rFonts w:ascii="Verdana" w:eastAsia="Times New Roman" w:hAnsi="Verdana" w:cs="Times New Roman"/>
          <w:color w:val="000000"/>
          <w:sz w:val="52"/>
          <w:szCs w:val="52"/>
          <w:lang w:bidi="pa-IN"/>
        </w:rPr>
        <w:t>main(</w:t>
      </w:r>
      <w:proofErr w:type="gramEnd"/>
      <w:r w:rsidRPr="006C06BD">
        <w:rPr>
          <w:rFonts w:ascii="Verdana" w:eastAsia="Times New Roman" w:hAnsi="Verdana" w:cs="Times New Roman"/>
          <w:color w:val="000000"/>
          <w:sz w:val="52"/>
          <w:szCs w:val="52"/>
          <w:lang w:bidi="pa-IN"/>
        </w:rPr>
        <w:t>) method is not invoked on an applet, and an applet class will not define main().</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Applets are designed to be embedded within an HTML page.</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When a user views an HTML page that contains an applet, the code for the applet is downloaded to the user's machine.</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A JVM is required to view an applet. The JVM can be either a plug-in of the Web browser or a separate runtime environment.</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The JVM on the user's machine creates an instance of the applet class and invokes various methods during the applet's lifetime.</w:t>
      </w:r>
    </w:p>
    <w:p w:rsidR="006C06BD" w:rsidRPr="006C06BD"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 xml:space="preserve">Applets have strict security rules that are enforced by the Web browser. </w:t>
      </w:r>
    </w:p>
    <w:p w:rsidR="00AC569B" w:rsidRPr="00AC569B" w:rsidRDefault="00AC569B" w:rsidP="00E74B02">
      <w:pPr>
        <w:pStyle w:val="Heading3"/>
        <w:shd w:val="clear" w:color="auto" w:fill="FFFFFF"/>
        <w:spacing w:before="0" w:line="240" w:lineRule="auto"/>
        <w:ind w:left="360"/>
        <w:jc w:val="both"/>
        <w:rPr>
          <w:rFonts w:ascii="Helvetica" w:hAnsi="Helvetica" w:cs="Helvetica"/>
          <w:color w:val="610B4B"/>
          <w:sz w:val="52"/>
          <w:szCs w:val="52"/>
        </w:rPr>
      </w:pPr>
      <w:r w:rsidRPr="00AC569B">
        <w:rPr>
          <w:rFonts w:ascii="Helvetica" w:hAnsi="Helvetica" w:cs="Helvetica"/>
          <w:color w:val="610B4B"/>
          <w:sz w:val="52"/>
          <w:szCs w:val="52"/>
        </w:rPr>
        <w:t>Lifecycle methods for Applet:</w:t>
      </w:r>
    </w:p>
    <w:p w:rsidR="00AC569B" w:rsidRPr="00AC569B" w:rsidRDefault="00AC569B" w:rsidP="00E74B02">
      <w:pPr>
        <w:pStyle w:val="NormalWeb"/>
        <w:shd w:val="clear" w:color="auto" w:fill="FFFFFF"/>
        <w:spacing w:before="0" w:beforeAutospacing="0" w:after="0" w:afterAutospacing="0"/>
        <w:ind w:left="360"/>
        <w:jc w:val="both"/>
        <w:rPr>
          <w:rFonts w:ascii="Verdana" w:hAnsi="Verdana"/>
          <w:color w:val="000000"/>
          <w:sz w:val="52"/>
          <w:szCs w:val="52"/>
        </w:rPr>
      </w:pPr>
      <w:r w:rsidRPr="00AC569B">
        <w:rPr>
          <w:rFonts w:ascii="Verdana" w:hAnsi="Verdana"/>
          <w:color w:val="000000"/>
          <w:sz w:val="52"/>
          <w:szCs w:val="52"/>
        </w:rPr>
        <w:t xml:space="preserve">The </w:t>
      </w:r>
      <w:proofErr w:type="spellStart"/>
      <w:r w:rsidRPr="00AC569B">
        <w:rPr>
          <w:rFonts w:ascii="Verdana" w:hAnsi="Verdana"/>
          <w:color w:val="000000"/>
          <w:sz w:val="52"/>
          <w:szCs w:val="52"/>
        </w:rPr>
        <w:t>java.applet.Applet</w:t>
      </w:r>
      <w:proofErr w:type="spellEnd"/>
      <w:r w:rsidRPr="00AC569B">
        <w:rPr>
          <w:rFonts w:ascii="Verdana" w:hAnsi="Verdana"/>
          <w:color w:val="000000"/>
          <w:sz w:val="52"/>
          <w:szCs w:val="52"/>
        </w:rPr>
        <w:t xml:space="preserve"> class 4 life cycle methods and </w:t>
      </w:r>
      <w:proofErr w:type="spellStart"/>
      <w:r w:rsidRPr="00AC569B">
        <w:rPr>
          <w:rFonts w:ascii="Verdana" w:hAnsi="Verdana"/>
          <w:color w:val="000000"/>
          <w:sz w:val="52"/>
          <w:szCs w:val="52"/>
        </w:rPr>
        <w:t>java.awt.Component</w:t>
      </w:r>
      <w:proofErr w:type="spellEnd"/>
      <w:r w:rsidRPr="00AC569B">
        <w:rPr>
          <w:rFonts w:ascii="Verdana" w:hAnsi="Verdana"/>
          <w:color w:val="000000"/>
          <w:sz w:val="52"/>
          <w:szCs w:val="52"/>
        </w:rPr>
        <w:t xml:space="preserve"> class provides 1 life cycle methods for an applet.</w:t>
      </w:r>
    </w:p>
    <w:p w:rsidR="00AC569B" w:rsidRPr="00AC569B" w:rsidRDefault="00AC569B" w:rsidP="00E74B02">
      <w:pPr>
        <w:pStyle w:val="Heading3"/>
        <w:shd w:val="clear" w:color="auto" w:fill="FFFFFF"/>
        <w:spacing w:before="0" w:line="240" w:lineRule="auto"/>
        <w:ind w:left="360"/>
        <w:jc w:val="both"/>
        <w:rPr>
          <w:rFonts w:ascii="Helvetica" w:hAnsi="Helvetica" w:cs="Helvetica"/>
          <w:b w:val="0"/>
          <w:bCs w:val="0"/>
          <w:color w:val="610B4B"/>
          <w:sz w:val="52"/>
          <w:szCs w:val="52"/>
        </w:rPr>
      </w:pPr>
      <w:proofErr w:type="spellStart"/>
      <w:proofErr w:type="gramStart"/>
      <w:r w:rsidRPr="00AC569B">
        <w:rPr>
          <w:rFonts w:ascii="Helvetica" w:hAnsi="Helvetica" w:cs="Helvetica"/>
          <w:b w:val="0"/>
          <w:bCs w:val="0"/>
          <w:color w:val="610B4B"/>
          <w:sz w:val="52"/>
          <w:szCs w:val="52"/>
        </w:rPr>
        <w:t>java.applet.Applet</w:t>
      </w:r>
      <w:proofErr w:type="spellEnd"/>
      <w:proofErr w:type="gramEnd"/>
      <w:r w:rsidRPr="00AC569B">
        <w:rPr>
          <w:rFonts w:ascii="Helvetica" w:hAnsi="Helvetica" w:cs="Helvetica"/>
          <w:b w:val="0"/>
          <w:bCs w:val="0"/>
          <w:color w:val="610B4B"/>
          <w:sz w:val="52"/>
          <w:szCs w:val="52"/>
        </w:rPr>
        <w:t xml:space="preserve"> class</w:t>
      </w:r>
    </w:p>
    <w:p w:rsidR="00AC569B" w:rsidRPr="00AC569B" w:rsidRDefault="00AC569B" w:rsidP="00E74B02">
      <w:pPr>
        <w:pStyle w:val="NormalWeb"/>
        <w:shd w:val="clear" w:color="auto" w:fill="FFFFFF"/>
        <w:spacing w:before="0" w:beforeAutospacing="0" w:after="0" w:afterAutospacing="0"/>
        <w:ind w:left="360"/>
        <w:jc w:val="both"/>
        <w:rPr>
          <w:rFonts w:ascii="Verdana" w:hAnsi="Verdana"/>
          <w:color w:val="000000"/>
          <w:sz w:val="52"/>
          <w:szCs w:val="52"/>
        </w:rPr>
      </w:pPr>
      <w:r w:rsidRPr="00AC569B">
        <w:rPr>
          <w:rFonts w:ascii="Verdana" w:hAnsi="Verdana"/>
          <w:color w:val="000000"/>
          <w:sz w:val="52"/>
          <w:szCs w:val="52"/>
        </w:rPr>
        <w:t xml:space="preserve">For creating any applet </w:t>
      </w:r>
      <w:proofErr w:type="spellStart"/>
      <w:r w:rsidRPr="00AC569B">
        <w:rPr>
          <w:rFonts w:ascii="Verdana" w:hAnsi="Verdana"/>
          <w:color w:val="000000"/>
          <w:sz w:val="52"/>
          <w:szCs w:val="52"/>
        </w:rPr>
        <w:t>java.applet.Applet</w:t>
      </w:r>
      <w:proofErr w:type="spellEnd"/>
      <w:r w:rsidRPr="00AC569B">
        <w:rPr>
          <w:rFonts w:ascii="Verdana" w:hAnsi="Verdana"/>
          <w:color w:val="000000"/>
          <w:sz w:val="52"/>
          <w:szCs w:val="52"/>
        </w:rPr>
        <w:t xml:space="preserve"> class must be inherited. It provides 4 life cycle methods of applet.</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Strong"/>
          <w:rFonts w:ascii="Verdana" w:hAnsi="Verdana"/>
          <w:color w:val="000000"/>
          <w:sz w:val="52"/>
          <w:szCs w:val="52"/>
        </w:rPr>
        <w:t>public</w:t>
      </w:r>
      <w:proofErr w:type="gramEnd"/>
      <w:r w:rsidRPr="00AC569B">
        <w:rPr>
          <w:rStyle w:val="Strong"/>
          <w:rFonts w:ascii="Verdana" w:hAnsi="Verdana"/>
          <w:color w:val="000000"/>
          <w:sz w:val="52"/>
          <w:szCs w:val="52"/>
        </w:rPr>
        <w:t xml:space="preserve"> void </w:t>
      </w:r>
      <w:proofErr w:type="spellStart"/>
      <w:r w:rsidRPr="00AC569B">
        <w:rPr>
          <w:rStyle w:val="Strong"/>
          <w:rFonts w:ascii="Verdana" w:hAnsi="Verdana"/>
          <w:color w:val="000000"/>
          <w:sz w:val="52"/>
          <w:szCs w:val="52"/>
        </w:rPr>
        <w:t>init</w:t>
      </w:r>
      <w:proofErr w:type="spellEnd"/>
      <w:r w:rsidRPr="00AC569B">
        <w:rPr>
          <w:rStyle w:val="Strong"/>
          <w:rFonts w:ascii="Verdana" w:hAnsi="Verdana"/>
          <w:color w:val="000000"/>
          <w:sz w:val="52"/>
          <w:szCs w:val="52"/>
        </w:rPr>
        <w:t>():</w:t>
      </w:r>
      <w:r w:rsidRPr="00AC569B">
        <w:rPr>
          <w:rStyle w:val="apple-converted-space"/>
          <w:rFonts w:ascii="Verdana" w:hAnsi="Verdana"/>
          <w:color w:val="000000"/>
          <w:sz w:val="52"/>
          <w:szCs w:val="52"/>
        </w:rPr>
        <w:t> </w:t>
      </w:r>
      <w:r w:rsidRPr="00AC569B">
        <w:rPr>
          <w:rFonts w:ascii="Verdana" w:hAnsi="Verdana"/>
          <w:color w:val="000000"/>
          <w:sz w:val="52"/>
          <w:szCs w:val="52"/>
        </w:rPr>
        <w:t>is used to initialized the Applet. It is invoked only once.</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Strong"/>
          <w:rFonts w:ascii="Verdana" w:hAnsi="Verdana"/>
          <w:color w:val="000000"/>
          <w:sz w:val="52"/>
          <w:szCs w:val="52"/>
        </w:rPr>
        <w:t>public</w:t>
      </w:r>
      <w:proofErr w:type="gramEnd"/>
      <w:r w:rsidRPr="00AC569B">
        <w:rPr>
          <w:rStyle w:val="Strong"/>
          <w:rFonts w:ascii="Verdana" w:hAnsi="Verdana"/>
          <w:color w:val="000000"/>
          <w:sz w:val="52"/>
          <w:szCs w:val="52"/>
        </w:rPr>
        <w:t xml:space="preserve"> void start():</w:t>
      </w:r>
      <w:r w:rsidRPr="00AC569B">
        <w:rPr>
          <w:rStyle w:val="apple-converted-space"/>
          <w:rFonts w:ascii="Verdana" w:hAnsi="Verdana"/>
          <w:color w:val="000000"/>
          <w:sz w:val="52"/>
          <w:szCs w:val="52"/>
        </w:rPr>
        <w:t> </w:t>
      </w:r>
      <w:r w:rsidRPr="00AC569B">
        <w:rPr>
          <w:rFonts w:ascii="Verdana" w:hAnsi="Verdana"/>
          <w:color w:val="000000"/>
          <w:sz w:val="52"/>
          <w:szCs w:val="52"/>
        </w:rPr>
        <w:t>is invoked after the init() method or browser is maximized. It is used to start the Applet.</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Strong"/>
          <w:rFonts w:ascii="Verdana" w:hAnsi="Verdana"/>
          <w:color w:val="000000"/>
          <w:sz w:val="52"/>
          <w:szCs w:val="52"/>
        </w:rPr>
        <w:t>public</w:t>
      </w:r>
      <w:proofErr w:type="gramEnd"/>
      <w:r w:rsidRPr="00AC569B">
        <w:rPr>
          <w:rStyle w:val="Strong"/>
          <w:rFonts w:ascii="Verdana" w:hAnsi="Verdana"/>
          <w:color w:val="000000"/>
          <w:sz w:val="52"/>
          <w:szCs w:val="52"/>
        </w:rPr>
        <w:t xml:space="preserve"> void stop():</w:t>
      </w:r>
      <w:r w:rsidRPr="00AC569B">
        <w:rPr>
          <w:rStyle w:val="apple-converted-space"/>
          <w:rFonts w:ascii="Verdana" w:hAnsi="Verdana"/>
          <w:color w:val="000000"/>
          <w:sz w:val="52"/>
          <w:szCs w:val="52"/>
        </w:rPr>
        <w:t> </w:t>
      </w:r>
      <w:r w:rsidRPr="00AC569B">
        <w:rPr>
          <w:rFonts w:ascii="Verdana" w:hAnsi="Verdana"/>
          <w:color w:val="000000"/>
          <w:sz w:val="52"/>
          <w:szCs w:val="52"/>
        </w:rPr>
        <w:t>is used to stop the Applet. It is invoked when Applet is stop or browser is minimized.</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Strong"/>
          <w:rFonts w:ascii="Verdana" w:hAnsi="Verdana"/>
          <w:color w:val="000000"/>
          <w:sz w:val="52"/>
          <w:szCs w:val="52"/>
        </w:rPr>
        <w:t>public</w:t>
      </w:r>
      <w:proofErr w:type="gramEnd"/>
      <w:r w:rsidRPr="00AC569B">
        <w:rPr>
          <w:rStyle w:val="Strong"/>
          <w:rFonts w:ascii="Verdana" w:hAnsi="Verdana"/>
          <w:color w:val="000000"/>
          <w:sz w:val="52"/>
          <w:szCs w:val="52"/>
        </w:rPr>
        <w:t xml:space="preserve"> void destroy():</w:t>
      </w:r>
      <w:r w:rsidRPr="00AC569B">
        <w:rPr>
          <w:rStyle w:val="apple-converted-space"/>
          <w:rFonts w:ascii="Verdana" w:hAnsi="Verdana"/>
          <w:color w:val="000000"/>
          <w:sz w:val="52"/>
          <w:szCs w:val="52"/>
        </w:rPr>
        <w:t> </w:t>
      </w:r>
      <w:r w:rsidRPr="00AC569B">
        <w:rPr>
          <w:rFonts w:ascii="Verdana" w:hAnsi="Verdana"/>
          <w:color w:val="000000"/>
          <w:sz w:val="52"/>
          <w:szCs w:val="52"/>
        </w:rPr>
        <w:t>is used to destroy the Applet. It is invoked only once.</w:t>
      </w:r>
    </w:p>
    <w:p w:rsidR="00AC569B" w:rsidRPr="00AC569B" w:rsidRDefault="00AC569B" w:rsidP="00E74B02">
      <w:pPr>
        <w:pStyle w:val="Heading3"/>
        <w:shd w:val="clear" w:color="auto" w:fill="FFFFFF"/>
        <w:spacing w:before="0" w:line="240" w:lineRule="auto"/>
        <w:ind w:left="360"/>
        <w:jc w:val="both"/>
        <w:rPr>
          <w:rFonts w:ascii="Helvetica" w:hAnsi="Helvetica" w:cs="Helvetica"/>
          <w:b w:val="0"/>
          <w:bCs w:val="0"/>
          <w:color w:val="610B4B"/>
          <w:sz w:val="52"/>
          <w:szCs w:val="52"/>
        </w:rPr>
      </w:pPr>
      <w:proofErr w:type="spellStart"/>
      <w:proofErr w:type="gramStart"/>
      <w:r w:rsidRPr="00AC569B">
        <w:rPr>
          <w:rFonts w:ascii="Helvetica" w:hAnsi="Helvetica" w:cs="Helvetica"/>
          <w:b w:val="0"/>
          <w:bCs w:val="0"/>
          <w:color w:val="610B4B"/>
          <w:sz w:val="52"/>
          <w:szCs w:val="52"/>
        </w:rPr>
        <w:t>java.awt.Component</w:t>
      </w:r>
      <w:proofErr w:type="spellEnd"/>
      <w:proofErr w:type="gramEnd"/>
      <w:r w:rsidRPr="00AC569B">
        <w:rPr>
          <w:rFonts w:ascii="Helvetica" w:hAnsi="Helvetica" w:cs="Helvetica"/>
          <w:b w:val="0"/>
          <w:bCs w:val="0"/>
          <w:color w:val="610B4B"/>
          <w:sz w:val="52"/>
          <w:szCs w:val="52"/>
        </w:rPr>
        <w:t xml:space="preserve"> class</w:t>
      </w:r>
    </w:p>
    <w:p w:rsidR="00AC569B" w:rsidRPr="00AC569B" w:rsidRDefault="00AC569B" w:rsidP="00E74B02">
      <w:pPr>
        <w:pStyle w:val="NormalWeb"/>
        <w:shd w:val="clear" w:color="auto" w:fill="FFFFFF"/>
        <w:spacing w:before="0" w:beforeAutospacing="0" w:after="0" w:afterAutospacing="0"/>
        <w:ind w:left="360"/>
        <w:jc w:val="both"/>
        <w:rPr>
          <w:rFonts w:ascii="Verdana" w:hAnsi="Verdana"/>
          <w:color w:val="000000"/>
          <w:sz w:val="52"/>
          <w:szCs w:val="52"/>
        </w:rPr>
      </w:pPr>
      <w:r w:rsidRPr="00AC569B">
        <w:rPr>
          <w:rFonts w:ascii="Verdana" w:hAnsi="Verdana"/>
          <w:color w:val="000000"/>
          <w:sz w:val="52"/>
          <w:szCs w:val="52"/>
        </w:rPr>
        <w:t>The Component class provides 1 life cycle method of applet.</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Strong"/>
          <w:rFonts w:ascii="Verdana" w:hAnsi="Verdana"/>
          <w:color w:val="000000"/>
          <w:sz w:val="52"/>
          <w:szCs w:val="52"/>
        </w:rPr>
        <w:t>public</w:t>
      </w:r>
      <w:proofErr w:type="gramEnd"/>
      <w:r w:rsidRPr="00AC569B">
        <w:rPr>
          <w:rStyle w:val="Strong"/>
          <w:rFonts w:ascii="Verdana" w:hAnsi="Verdana"/>
          <w:color w:val="000000"/>
          <w:sz w:val="52"/>
          <w:szCs w:val="52"/>
        </w:rPr>
        <w:t xml:space="preserve"> void paint(Graphics g):</w:t>
      </w:r>
      <w:r w:rsidRPr="00AC569B">
        <w:rPr>
          <w:rStyle w:val="apple-converted-space"/>
          <w:rFonts w:ascii="Verdana" w:hAnsi="Verdana"/>
          <w:color w:val="000000"/>
          <w:sz w:val="52"/>
          <w:szCs w:val="52"/>
        </w:rPr>
        <w:t> </w:t>
      </w:r>
      <w:r w:rsidRPr="00AC569B">
        <w:rPr>
          <w:rFonts w:ascii="Verdana" w:hAnsi="Verdana"/>
          <w:color w:val="000000"/>
          <w:sz w:val="52"/>
          <w:szCs w:val="52"/>
        </w:rPr>
        <w:t>is used to paint the Applet. It provides Graphics class object that can be used for drawing oval, rectangle, arc etc.</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88"/>
          <w:sz w:val="52"/>
          <w:szCs w:val="52"/>
          <w:lang w:bidi="pa-IN"/>
        </w:rPr>
      </w:pPr>
      <w:r w:rsidRPr="00E74B02">
        <w:rPr>
          <w:rFonts w:ascii="Consolas" w:eastAsia="Times New Roman" w:hAnsi="Consolas" w:cs="Courier New"/>
          <w:color w:val="000088"/>
          <w:sz w:val="52"/>
          <w:szCs w:val="52"/>
          <w:lang w:bidi="pa-IN"/>
        </w:rPr>
        <w:t xml:space="preserve">Example </w:t>
      </w:r>
    </w:p>
    <w:p w:rsidR="006C06BD"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88"/>
          <w:sz w:val="52"/>
          <w:szCs w:val="52"/>
          <w:lang w:bidi="pa-IN"/>
        </w:rPr>
      </w:pP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6"/>
          <w:szCs w:val="56"/>
          <w:lang w:bidi="pa-IN"/>
        </w:rPr>
      </w:pPr>
      <w:proofErr w:type="gramStart"/>
      <w:r w:rsidRPr="00E74B02">
        <w:rPr>
          <w:rFonts w:ascii="Consolas" w:eastAsia="Times New Roman" w:hAnsi="Consolas" w:cs="Courier New"/>
          <w:color w:val="000088"/>
          <w:sz w:val="56"/>
          <w:szCs w:val="56"/>
          <w:lang w:bidi="pa-IN"/>
        </w:rPr>
        <w:t>import</w:t>
      </w:r>
      <w:proofErr w:type="gramEnd"/>
      <w:r w:rsidRPr="00E74B02">
        <w:rPr>
          <w:rFonts w:ascii="Consolas" w:eastAsia="Times New Roman" w:hAnsi="Consolas" w:cs="Courier New"/>
          <w:color w:val="313131"/>
          <w:sz w:val="56"/>
          <w:szCs w:val="56"/>
          <w:lang w:bidi="pa-IN"/>
        </w:rPr>
        <w:t xml:space="preserve"> </w:t>
      </w:r>
      <w:proofErr w:type="spellStart"/>
      <w:r w:rsidRPr="00E74B02">
        <w:rPr>
          <w:rFonts w:ascii="Consolas" w:eastAsia="Times New Roman" w:hAnsi="Consolas" w:cs="Courier New"/>
          <w:color w:val="313131"/>
          <w:sz w:val="56"/>
          <w:szCs w:val="56"/>
          <w:lang w:bidi="pa-IN"/>
        </w:rPr>
        <w:t>java</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applet</w:t>
      </w:r>
      <w:proofErr w:type="spellEnd"/>
      <w:r w:rsidRPr="00E74B02">
        <w:rPr>
          <w:rFonts w:ascii="Consolas" w:eastAsia="Times New Roman" w:hAnsi="Consolas" w:cs="Courier New"/>
          <w:color w:val="666600"/>
          <w:sz w:val="56"/>
          <w:szCs w:val="56"/>
          <w:lang w:bidi="pa-IN"/>
        </w:rPr>
        <w: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6"/>
          <w:szCs w:val="56"/>
          <w:lang w:bidi="pa-IN"/>
        </w:rPr>
      </w:pPr>
      <w:proofErr w:type="gramStart"/>
      <w:r w:rsidRPr="00E74B02">
        <w:rPr>
          <w:rFonts w:ascii="Consolas" w:eastAsia="Times New Roman" w:hAnsi="Consolas" w:cs="Courier New"/>
          <w:color w:val="000088"/>
          <w:sz w:val="56"/>
          <w:szCs w:val="56"/>
          <w:lang w:bidi="pa-IN"/>
        </w:rPr>
        <w:t>import</w:t>
      </w:r>
      <w:proofErr w:type="gramEnd"/>
      <w:r w:rsidRPr="00E74B02">
        <w:rPr>
          <w:rFonts w:ascii="Consolas" w:eastAsia="Times New Roman" w:hAnsi="Consolas" w:cs="Courier New"/>
          <w:color w:val="313131"/>
          <w:sz w:val="56"/>
          <w:szCs w:val="56"/>
          <w:lang w:bidi="pa-IN"/>
        </w:rPr>
        <w:t xml:space="preserve"> java</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awt</w:t>
      </w:r>
      <w:r w:rsidRPr="00E74B02">
        <w:rPr>
          <w:rFonts w:ascii="Consolas" w:eastAsia="Times New Roman" w:hAnsi="Consolas" w:cs="Courier New"/>
          <w:color w:val="666600"/>
          <w:sz w:val="56"/>
          <w:szCs w:val="56"/>
          <w:lang w:bidi="pa-IN"/>
        </w:rPr>
        <w: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6"/>
          <w:szCs w:val="56"/>
          <w:lang w:bidi="pa-IN"/>
        </w:rPr>
      </w:pPr>
      <w:proofErr w:type="gramStart"/>
      <w:r w:rsidRPr="00E74B02">
        <w:rPr>
          <w:rFonts w:ascii="Consolas" w:eastAsia="Times New Roman" w:hAnsi="Consolas" w:cs="Courier New"/>
          <w:color w:val="000088"/>
          <w:sz w:val="56"/>
          <w:szCs w:val="56"/>
          <w:lang w:bidi="pa-IN"/>
        </w:rPr>
        <w:t>public</w:t>
      </w:r>
      <w:proofErr w:type="gramEnd"/>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000088"/>
          <w:sz w:val="56"/>
          <w:szCs w:val="56"/>
          <w:lang w:bidi="pa-IN"/>
        </w:rPr>
        <w:t>class</w:t>
      </w:r>
      <w:r w:rsidRPr="00E74B02">
        <w:rPr>
          <w:rFonts w:ascii="Consolas" w:eastAsia="Times New Roman" w:hAnsi="Consolas" w:cs="Courier New"/>
          <w:color w:val="313131"/>
          <w:sz w:val="56"/>
          <w:szCs w:val="56"/>
          <w:lang w:bidi="pa-IN"/>
        </w:rPr>
        <w:t xml:space="preserve"> </w:t>
      </w:r>
      <w:proofErr w:type="spellStart"/>
      <w:r w:rsidRPr="00E74B02">
        <w:rPr>
          <w:rFonts w:ascii="Consolas" w:eastAsia="Times New Roman" w:hAnsi="Consolas" w:cs="Courier New"/>
          <w:color w:val="7F0055"/>
          <w:sz w:val="56"/>
          <w:szCs w:val="56"/>
          <w:lang w:bidi="pa-IN"/>
        </w:rPr>
        <w:t>HelloWorldApplet</w:t>
      </w:r>
      <w:proofErr w:type="spellEnd"/>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000088"/>
          <w:sz w:val="56"/>
          <w:szCs w:val="56"/>
          <w:lang w:bidi="pa-IN"/>
        </w:rPr>
        <w:t>extends</w:t>
      </w:r>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7F0055"/>
          <w:sz w:val="56"/>
          <w:szCs w:val="56"/>
          <w:lang w:bidi="pa-IN"/>
        </w:rPr>
        <w:t>Applet</w:t>
      </w:r>
      <w:r w:rsidRPr="00E74B02">
        <w:rPr>
          <w:rFonts w:ascii="Consolas" w:eastAsia="Times New Roman" w:hAnsi="Consolas" w:cs="Courier New"/>
          <w:color w:val="313131"/>
          <w:sz w:val="56"/>
          <w:szCs w:val="56"/>
          <w:lang w:bidi="pa-IN"/>
        </w:rPr>
        <w:t xml:space="preserve"> </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6"/>
          <w:szCs w:val="56"/>
          <w:lang w:bidi="pa-IN"/>
        </w:rPr>
      </w:pPr>
      <w:r w:rsidRPr="00E74B02">
        <w:rPr>
          <w:rFonts w:ascii="Consolas" w:eastAsia="Times New Roman" w:hAnsi="Consolas" w:cs="Courier New"/>
          <w:color w:val="666600"/>
          <w:sz w:val="56"/>
          <w:szCs w:val="56"/>
          <w:lang w:bidi="pa-IN"/>
        </w:rPr>
        <w: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6"/>
          <w:szCs w:val="56"/>
          <w:lang w:bidi="pa-IN"/>
        </w:rPr>
      </w:pPr>
      <w:proofErr w:type="gramStart"/>
      <w:r w:rsidRPr="00E74B02">
        <w:rPr>
          <w:rFonts w:ascii="Consolas" w:eastAsia="Times New Roman" w:hAnsi="Consolas" w:cs="Courier New"/>
          <w:color w:val="000088"/>
          <w:sz w:val="56"/>
          <w:szCs w:val="56"/>
          <w:lang w:bidi="pa-IN"/>
        </w:rPr>
        <w:t>public</w:t>
      </w:r>
      <w:proofErr w:type="gramEnd"/>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000088"/>
          <w:sz w:val="56"/>
          <w:szCs w:val="56"/>
          <w:lang w:bidi="pa-IN"/>
        </w:rPr>
        <w:t>void</w:t>
      </w:r>
      <w:r w:rsidRPr="00E74B02">
        <w:rPr>
          <w:rFonts w:ascii="Consolas" w:eastAsia="Times New Roman" w:hAnsi="Consolas" w:cs="Courier New"/>
          <w:color w:val="313131"/>
          <w:sz w:val="56"/>
          <w:szCs w:val="56"/>
          <w:lang w:bidi="pa-IN"/>
        </w:rPr>
        <w:t xml:space="preserve"> paint </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7F0055"/>
          <w:sz w:val="56"/>
          <w:szCs w:val="56"/>
          <w:lang w:bidi="pa-IN"/>
        </w:rPr>
        <w:t>Graphics</w:t>
      </w:r>
      <w:r w:rsidRPr="00E74B02">
        <w:rPr>
          <w:rFonts w:ascii="Consolas" w:eastAsia="Times New Roman" w:hAnsi="Consolas" w:cs="Courier New"/>
          <w:color w:val="313131"/>
          <w:sz w:val="56"/>
          <w:szCs w:val="56"/>
          <w:lang w:bidi="pa-IN"/>
        </w:rPr>
        <w:t xml:space="preserve"> g</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666600"/>
          <w:sz w:val="56"/>
          <w:szCs w:val="56"/>
          <w:lang w:bidi="pa-IN"/>
        </w:rPr>
        <w:t>{</w:t>
      </w:r>
    </w:p>
    <w:p w:rsidR="006C06BD"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onsolas" w:eastAsia="Times New Roman" w:hAnsi="Consolas" w:cs="Courier New"/>
          <w:color w:val="666600"/>
          <w:sz w:val="56"/>
          <w:szCs w:val="56"/>
          <w:lang w:bidi="pa-IN"/>
        </w:rPr>
      </w:pPr>
      <w:proofErr w:type="spellStart"/>
      <w:r w:rsidRPr="00E74B02">
        <w:rPr>
          <w:rFonts w:ascii="Consolas" w:eastAsia="Times New Roman" w:hAnsi="Consolas" w:cs="Courier New"/>
          <w:color w:val="313131"/>
          <w:sz w:val="56"/>
          <w:szCs w:val="56"/>
          <w:lang w:bidi="pa-IN"/>
        </w:rPr>
        <w:t>g</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drawString</w:t>
      </w:r>
      <w:proofErr w:type="spellEnd"/>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008800"/>
          <w:sz w:val="56"/>
          <w:szCs w:val="56"/>
          <w:lang w:bidi="pa-IN"/>
        </w:rPr>
        <w:t>"Hello World"</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006666"/>
          <w:sz w:val="56"/>
          <w:szCs w:val="56"/>
          <w:lang w:bidi="pa-IN"/>
        </w:rPr>
        <w:t>25</w:t>
      </w:r>
      <w:r w:rsidRPr="00E74B02">
        <w:rPr>
          <w:rFonts w:ascii="Consolas" w:eastAsia="Times New Roman" w:hAnsi="Consolas" w:cs="Courier New"/>
          <w:color w:val="666600"/>
          <w:sz w:val="56"/>
          <w:szCs w:val="56"/>
          <w:lang w:bidi="pa-IN"/>
        </w:rPr>
        <w:t>,</w:t>
      </w:r>
      <w:r w:rsidRPr="00E74B02">
        <w:rPr>
          <w:rFonts w:ascii="Consolas" w:eastAsia="Times New Roman" w:hAnsi="Consolas" w:cs="Courier New"/>
          <w:color w:val="313131"/>
          <w:sz w:val="56"/>
          <w:szCs w:val="56"/>
          <w:lang w:bidi="pa-IN"/>
        </w:rPr>
        <w:t xml:space="preserve"> </w:t>
      </w:r>
      <w:r w:rsidRPr="00E74B02">
        <w:rPr>
          <w:rFonts w:ascii="Consolas" w:eastAsia="Times New Roman" w:hAnsi="Consolas" w:cs="Courier New"/>
          <w:color w:val="006666"/>
          <w:sz w:val="56"/>
          <w:szCs w:val="56"/>
          <w:lang w:bidi="pa-IN"/>
        </w:rPr>
        <w:t>50</w:t>
      </w:r>
      <w:r w:rsidRPr="00E74B02">
        <w:rPr>
          <w:rFonts w:ascii="Consolas" w:eastAsia="Times New Roman" w:hAnsi="Consolas" w:cs="Courier New"/>
          <w:color w:val="666600"/>
          <w:sz w:val="56"/>
          <w:szCs w:val="56"/>
          <w:lang w:bidi="pa-IN"/>
        </w:rPr>
        <w:t>);</w:t>
      </w:r>
    </w:p>
    <w:p w:rsidR="008A1C26" w:rsidRDefault="008A1C26"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onsolas" w:eastAsia="Times New Roman" w:hAnsi="Consolas" w:cs="Courier New"/>
          <w:color w:val="666600"/>
          <w:sz w:val="56"/>
          <w:szCs w:val="56"/>
          <w:lang w:bidi="pa-IN"/>
        </w:rPr>
      </w:pPr>
      <w:r>
        <w:rPr>
          <w:rFonts w:ascii="Consolas" w:eastAsia="Times New Roman" w:hAnsi="Consolas" w:cs="Courier New"/>
          <w:color w:val="666600"/>
          <w:sz w:val="56"/>
          <w:szCs w:val="56"/>
          <w:lang w:bidi="pa-IN"/>
        </w:rPr>
        <w:t>-------</w:t>
      </w:r>
    </w:p>
    <w:p w:rsidR="008A1C26" w:rsidRPr="00E74B02" w:rsidRDefault="008A1C26"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onsolas" w:eastAsia="Times New Roman" w:hAnsi="Consolas" w:cs="Courier New"/>
          <w:color w:val="313131"/>
          <w:sz w:val="56"/>
          <w:szCs w:val="56"/>
          <w:lang w:bidi="pa-IN"/>
        </w:rPr>
      </w:pPr>
      <w:r>
        <w:rPr>
          <w:rFonts w:ascii="Consolas" w:eastAsia="Times New Roman" w:hAnsi="Consolas" w:cs="Courier New"/>
          <w:color w:val="313131"/>
          <w:sz w:val="56"/>
          <w:szCs w:val="56"/>
          <w:lang w:bidi="pa-IN"/>
        </w:rPr>
        <w: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6"/>
          <w:szCs w:val="56"/>
          <w:lang w:bidi="pa-IN"/>
        </w:rPr>
      </w:pPr>
      <w:r w:rsidRPr="00E74B02">
        <w:rPr>
          <w:rFonts w:ascii="Consolas" w:eastAsia="Times New Roman" w:hAnsi="Consolas" w:cs="Courier New"/>
          <w:color w:val="666600"/>
          <w:sz w:val="56"/>
          <w:szCs w:val="56"/>
          <w:lang w:bidi="pa-IN"/>
        </w:rPr>
        <w: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6"/>
          <w:szCs w:val="56"/>
          <w:lang w:bidi="pa-IN"/>
        </w:rPr>
      </w:pPr>
      <w:r w:rsidRPr="00E74B02">
        <w:rPr>
          <w:rFonts w:ascii="Consolas" w:eastAsia="Times New Roman" w:hAnsi="Consolas" w:cs="Courier New"/>
          <w:color w:val="666600"/>
          <w:sz w:val="56"/>
          <w:szCs w:val="56"/>
          <w:lang w:bidi="pa-IN"/>
        </w:rPr>
        <w:t>}</w:t>
      </w:r>
    </w:p>
    <w:p w:rsidR="006C06BD" w:rsidRPr="00E74B02" w:rsidRDefault="006C06BD" w:rsidP="00E74B02">
      <w:pPr>
        <w:spacing w:after="0" w:line="240" w:lineRule="auto"/>
        <w:ind w:left="360" w:right="48"/>
        <w:outlineLvl w:val="1"/>
        <w:rPr>
          <w:rFonts w:ascii="Verdana" w:eastAsia="Times New Roman" w:hAnsi="Verdana" w:cs="Times New Roman"/>
          <w:b/>
          <w:bCs/>
          <w:color w:val="121214"/>
          <w:spacing w:val="-13"/>
          <w:sz w:val="52"/>
          <w:szCs w:val="52"/>
          <w:lang w:bidi="pa-IN"/>
        </w:rPr>
      </w:pPr>
      <w:r w:rsidRPr="00E74B02">
        <w:rPr>
          <w:rFonts w:ascii="Verdana" w:eastAsia="Times New Roman" w:hAnsi="Verdana" w:cs="Times New Roman"/>
          <w:b/>
          <w:bCs/>
          <w:color w:val="121214"/>
          <w:spacing w:val="-13"/>
          <w:sz w:val="52"/>
          <w:szCs w:val="52"/>
          <w:lang w:bidi="pa-IN"/>
        </w:rPr>
        <w:t>The Applet Class</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Every applet is an extension of the </w:t>
      </w:r>
      <w:proofErr w:type="spellStart"/>
      <w:r w:rsidRPr="00E74B02">
        <w:rPr>
          <w:rFonts w:ascii="Verdana" w:eastAsia="Times New Roman" w:hAnsi="Verdana" w:cs="Times New Roman"/>
          <w:i/>
          <w:iCs/>
          <w:color w:val="000000"/>
          <w:sz w:val="52"/>
          <w:szCs w:val="52"/>
          <w:lang w:bidi="pa-IN"/>
        </w:rPr>
        <w:t>java.applet.Applet</w:t>
      </w:r>
      <w:proofErr w:type="spellEnd"/>
      <w:r w:rsidRPr="00E74B02">
        <w:rPr>
          <w:rFonts w:ascii="Verdana" w:eastAsia="Times New Roman" w:hAnsi="Verdana" w:cs="Times New Roman"/>
          <w:i/>
          <w:iCs/>
          <w:color w:val="000000"/>
          <w:sz w:val="52"/>
          <w:szCs w:val="52"/>
          <w:lang w:bidi="pa-IN"/>
        </w:rPr>
        <w:t xml:space="preserve"> class</w:t>
      </w:r>
      <w:r w:rsidRPr="00E74B02">
        <w:rPr>
          <w:rFonts w:ascii="Verdana" w:eastAsia="Times New Roman" w:hAnsi="Verdana" w:cs="Times New Roman"/>
          <w:color w:val="000000"/>
          <w:sz w:val="52"/>
          <w:szCs w:val="52"/>
          <w:lang w:bidi="pa-IN"/>
        </w:rPr>
        <w:t>. The base Applet class provides methods that a derived Applet class may call to obtain information and services from the browser context.</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These include methods that do the following −</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Get applet parameters</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Get the network location of the HTML file that contains the applet</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Get the network location of the applet class directory</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Print a status message in the browser</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Fetch an image</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Fetch an audio clip</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Play an audio clip</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Resize the applet</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Additionally, the Applet class provides an interface by which the viewer or browser obtains information about the applet and controls the applet's execution. The viewer may Perform Following Actions −</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Request information about the author, version, and copyright of the applet</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Request a description of the parameters the applet recognizes</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Initialize the applet</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Destroy the applet</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Start the applet's execution</w:t>
      </w:r>
    </w:p>
    <w:p w:rsidR="006C06BD" w:rsidRPr="006C06BD" w:rsidRDefault="006C06BD" w:rsidP="00E74B02">
      <w:pPr>
        <w:spacing w:after="0" w:line="240" w:lineRule="auto"/>
        <w:ind w:left="360"/>
        <w:rPr>
          <w:rFonts w:ascii="Verdana" w:eastAsia="Times New Roman" w:hAnsi="Verdana" w:cs="Times New Roman"/>
          <w:color w:val="000000"/>
          <w:sz w:val="52"/>
          <w:szCs w:val="52"/>
          <w:lang w:bidi="pa-IN"/>
        </w:rPr>
      </w:pPr>
      <w:r w:rsidRPr="006C06BD">
        <w:rPr>
          <w:rFonts w:ascii="Verdana" w:eastAsia="Times New Roman" w:hAnsi="Verdana" w:cs="Times New Roman"/>
          <w:color w:val="000000"/>
          <w:sz w:val="52"/>
          <w:szCs w:val="52"/>
          <w:lang w:bidi="pa-IN"/>
        </w:rPr>
        <w:t>Stop the applet's execution</w:t>
      </w:r>
    </w:p>
    <w:p w:rsidR="006C06BD" w:rsidRPr="00E74B02" w:rsidRDefault="006C06BD" w:rsidP="00E74B02">
      <w:pPr>
        <w:spacing w:after="0" w:line="240" w:lineRule="auto"/>
        <w:ind w:left="360" w:right="48"/>
        <w:outlineLvl w:val="1"/>
        <w:rPr>
          <w:rFonts w:ascii="Verdana" w:eastAsia="Times New Roman" w:hAnsi="Verdana" w:cs="Times New Roman"/>
          <w:color w:val="121214"/>
          <w:spacing w:val="-13"/>
          <w:sz w:val="52"/>
          <w:szCs w:val="52"/>
          <w:lang w:bidi="pa-IN"/>
        </w:rPr>
      </w:pPr>
      <w:r w:rsidRPr="00E74B02">
        <w:rPr>
          <w:rFonts w:ascii="Verdana" w:eastAsia="Times New Roman" w:hAnsi="Verdana" w:cs="Times New Roman"/>
          <w:color w:val="121214"/>
          <w:spacing w:val="-13"/>
          <w:sz w:val="52"/>
          <w:szCs w:val="52"/>
          <w:lang w:bidi="pa-IN"/>
        </w:rPr>
        <w:t>Invoking an Applet</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An applet may be invoked by embedding directives in an HTML file and viewing the file through an applet viewer or Java-enabled browser.</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The &lt;applet&gt; tag is the basis for embedding an applet in an HTML file. Following is an example that invokes the "Hello, World" applet −</w:t>
      </w:r>
    </w:p>
    <w:p w:rsidR="006C06BD"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88"/>
          <w:sz w:val="46"/>
          <w:szCs w:val="52"/>
          <w:lang w:bidi="pa-IN"/>
        </w:rPr>
      </w:pPr>
      <w:r w:rsidRPr="008A1C26">
        <w:rPr>
          <w:rFonts w:ascii="Consolas" w:eastAsia="Times New Roman" w:hAnsi="Consolas" w:cs="Courier New"/>
          <w:color w:val="000088"/>
          <w:sz w:val="46"/>
          <w:szCs w:val="52"/>
          <w:lang w:bidi="pa-IN"/>
        </w:rPr>
        <w:t>&lt;</w:t>
      </w:r>
      <w:proofErr w:type="gramStart"/>
      <w:r w:rsidRPr="008A1C26">
        <w:rPr>
          <w:rFonts w:ascii="Consolas" w:eastAsia="Times New Roman" w:hAnsi="Consolas" w:cs="Courier New"/>
          <w:color w:val="000088"/>
          <w:sz w:val="46"/>
          <w:szCs w:val="52"/>
          <w:lang w:bidi="pa-IN"/>
        </w:rPr>
        <w:t>html</w:t>
      </w:r>
      <w:proofErr w:type="gramEnd"/>
      <w:r w:rsidRPr="008A1C26">
        <w:rPr>
          <w:rFonts w:ascii="Consolas" w:eastAsia="Times New Roman" w:hAnsi="Consolas" w:cs="Courier New"/>
          <w:color w:val="000088"/>
          <w:sz w:val="46"/>
          <w:szCs w:val="52"/>
          <w:lang w:bidi="pa-IN"/>
        </w:rPr>
        <w:t>&gt;</w:t>
      </w:r>
    </w:p>
    <w:p w:rsidR="008A1C26" w:rsidRPr="008A1C26" w:rsidRDefault="008A1C26"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46"/>
          <w:szCs w:val="52"/>
          <w:lang w:bidi="pa-IN"/>
        </w:rPr>
      </w:pPr>
      <w:r>
        <w:rPr>
          <w:rFonts w:ascii="Consolas" w:eastAsia="Times New Roman" w:hAnsi="Consolas" w:cs="Courier New"/>
          <w:color w:val="000088"/>
          <w:sz w:val="46"/>
          <w:szCs w:val="52"/>
          <w:lang w:bidi="pa-IN"/>
        </w:rPr>
        <w:t>-----</w:t>
      </w:r>
    </w:p>
    <w:p w:rsidR="006C06BD" w:rsidRPr="008A1C26"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46"/>
          <w:szCs w:val="52"/>
          <w:lang w:bidi="pa-IN"/>
        </w:rPr>
      </w:pPr>
      <w:r w:rsidRPr="008A1C26">
        <w:rPr>
          <w:rFonts w:ascii="Consolas" w:eastAsia="Times New Roman" w:hAnsi="Consolas" w:cs="Courier New"/>
          <w:color w:val="000088"/>
          <w:sz w:val="46"/>
          <w:szCs w:val="52"/>
          <w:lang w:bidi="pa-IN"/>
        </w:rPr>
        <w:t>&lt;applet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7F0055"/>
          <w:sz w:val="46"/>
          <w:szCs w:val="52"/>
          <w:lang w:bidi="pa-IN"/>
        </w:rPr>
        <w:t>code</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666600"/>
          <w:sz w:val="46"/>
          <w:szCs w:val="52"/>
          <w:lang w:bidi="pa-IN"/>
        </w:rPr>
        <w: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008800"/>
          <w:sz w:val="46"/>
          <w:szCs w:val="52"/>
          <w:lang w:bidi="pa-IN"/>
        </w:rPr>
        <w:t>"</w:t>
      </w:r>
      <w:proofErr w:type="spellStart"/>
      <w:r w:rsidRPr="008A1C26">
        <w:rPr>
          <w:rFonts w:ascii="Consolas" w:eastAsia="Times New Roman" w:hAnsi="Consolas" w:cs="Courier New"/>
          <w:color w:val="008800"/>
          <w:sz w:val="46"/>
          <w:szCs w:val="52"/>
          <w:lang w:bidi="pa-IN"/>
        </w:rPr>
        <w:t>HelloWorldApplet.class</w:t>
      </w:r>
      <w:proofErr w:type="spellEnd"/>
      <w:r w:rsidRPr="008A1C26">
        <w:rPr>
          <w:rFonts w:ascii="Consolas" w:eastAsia="Times New Roman" w:hAnsi="Consolas" w:cs="Courier New"/>
          <w:color w:val="008800"/>
          <w:sz w:val="46"/>
          <w:szCs w:val="52"/>
          <w:lang w:bidi="pa-IN"/>
        </w:rPr>
        <w: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7F0055"/>
          <w:sz w:val="46"/>
          <w:szCs w:val="52"/>
          <w:lang w:bidi="pa-IN"/>
        </w:rPr>
        <w:t>width</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666600"/>
          <w:sz w:val="46"/>
          <w:szCs w:val="52"/>
          <w:lang w:bidi="pa-IN"/>
        </w:rPr>
        <w: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008800"/>
          <w:sz w:val="46"/>
          <w:szCs w:val="52"/>
          <w:lang w:bidi="pa-IN"/>
        </w:rPr>
        <w:t>"320"</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7F0055"/>
          <w:sz w:val="46"/>
          <w:szCs w:val="52"/>
          <w:lang w:bidi="pa-IN"/>
        </w:rPr>
        <w:t>height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666600"/>
          <w:sz w:val="46"/>
          <w:szCs w:val="52"/>
          <w:lang w:bidi="pa-IN"/>
        </w:rPr>
        <w:t>=</w:t>
      </w:r>
      <w:r w:rsidRPr="008A1C26">
        <w:rPr>
          <w:rFonts w:ascii="Consolas" w:eastAsia="Times New Roman" w:hAnsi="Consolas" w:cs="Courier New"/>
          <w:color w:val="313131"/>
          <w:sz w:val="46"/>
          <w:szCs w:val="52"/>
          <w:lang w:bidi="pa-IN"/>
        </w:rPr>
        <w:t xml:space="preserve"> </w:t>
      </w:r>
      <w:r w:rsidRPr="008A1C26">
        <w:rPr>
          <w:rFonts w:ascii="Consolas" w:eastAsia="Times New Roman" w:hAnsi="Consolas" w:cs="Courier New"/>
          <w:color w:val="008800"/>
          <w:sz w:val="46"/>
          <w:szCs w:val="52"/>
          <w:lang w:bidi="pa-IN"/>
        </w:rPr>
        <w:t>"120"</w:t>
      </w:r>
      <w:r w:rsidRPr="008A1C26">
        <w:rPr>
          <w:rFonts w:ascii="Consolas" w:eastAsia="Times New Roman" w:hAnsi="Consolas" w:cs="Courier New"/>
          <w:color w:val="000088"/>
          <w:sz w:val="46"/>
          <w:szCs w:val="52"/>
          <w:lang w:bidi="pa-IN"/>
        </w:rPr>
        <w:t>&gt;</w:t>
      </w:r>
    </w:p>
    <w:p w:rsidR="006C06BD"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88"/>
          <w:sz w:val="46"/>
          <w:szCs w:val="52"/>
          <w:lang w:bidi="pa-IN"/>
        </w:rPr>
      </w:pPr>
      <w:r w:rsidRPr="008A1C26">
        <w:rPr>
          <w:rFonts w:ascii="Consolas" w:eastAsia="Times New Roman" w:hAnsi="Consolas" w:cs="Courier New"/>
          <w:color w:val="000088"/>
          <w:sz w:val="46"/>
          <w:szCs w:val="52"/>
          <w:lang w:bidi="pa-IN"/>
        </w:rPr>
        <w:t>&lt;/applet&gt;</w:t>
      </w:r>
    </w:p>
    <w:p w:rsidR="008A1C26" w:rsidRPr="008A1C26" w:rsidRDefault="008A1C26" w:rsidP="008A1C26">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6"/>
          <w:szCs w:val="52"/>
          <w:lang w:bidi="pa-IN"/>
        </w:rPr>
      </w:pPr>
      <w:r>
        <w:rPr>
          <w:rFonts w:ascii="Consolas" w:eastAsia="Times New Roman" w:hAnsi="Consolas" w:cs="Courier New"/>
          <w:color w:val="000088"/>
          <w:sz w:val="46"/>
          <w:szCs w:val="52"/>
          <w:lang w:bidi="pa-IN"/>
        </w:rPr>
        <w:t xml:space="preserve">  -----</w:t>
      </w:r>
    </w:p>
    <w:p w:rsidR="006C06BD" w:rsidRPr="008A1C26"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46"/>
          <w:szCs w:val="52"/>
          <w:lang w:bidi="pa-IN"/>
        </w:rPr>
      </w:pPr>
      <w:r w:rsidRPr="008A1C26">
        <w:rPr>
          <w:rFonts w:ascii="Consolas" w:eastAsia="Times New Roman" w:hAnsi="Consolas" w:cs="Courier New"/>
          <w:color w:val="000088"/>
          <w:sz w:val="46"/>
          <w:szCs w:val="52"/>
          <w:lang w:bidi="pa-IN"/>
        </w:rPr>
        <w:t>&lt;/html&gt;</w:t>
      </w:r>
    </w:p>
    <w:p w:rsidR="006C06BD" w:rsidRDefault="006C06BD" w:rsidP="00E74B02">
      <w:pPr>
        <w:spacing w:after="0" w:line="240" w:lineRule="auto"/>
        <w:ind w:left="48" w:right="48"/>
        <w:jc w:val="both"/>
        <w:rPr>
          <w:rFonts w:ascii="Verdana" w:eastAsia="Times New Roman" w:hAnsi="Verdana" w:cs="Times New Roman"/>
          <w:color w:val="000000"/>
          <w:sz w:val="52"/>
          <w:szCs w:val="52"/>
          <w:lang w:bidi="pa-IN"/>
        </w:rPr>
      </w:pP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color w:val="000000"/>
          <w:sz w:val="52"/>
          <w:szCs w:val="52"/>
          <w:lang w:bidi="pa-IN"/>
        </w:rPr>
        <w:t>If an applet takes parameters, values may be passed for the parameters by adding &lt;</w:t>
      </w:r>
      <w:proofErr w:type="spellStart"/>
      <w:r w:rsidRPr="00E74B02">
        <w:rPr>
          <w:rFonts w:ascii="Verdana" w:eastAsia="Times New Roman" w:hAnsi="Verdana" w:cs="Times New Roman"/>
          <w:color w:val="000000"/>
          <w:sz w:val="52"/>
          <w:szCs w:val="52"/>
          <w:lang w:bidi="pa-IN"/>
        </w:rPr>
        <w:t>param</w:t>
      </w:r>
      <w:proofErr w:type="spellEnd"/>
      <w:r w:rsidRPr="00E74B02">
        <w:rPr>
          <w:rFonts w:ascii="Verdana" w:eastAsia="Times New Roman" w:hAnsi="Verdana" w:cs="Times New Roman"/>
          <w:color w:val="000000"/>
          <w:sz w:val="52"/>
          <w:szCs w:val="52"/>
          <w:lang w:bidi="pa-IN"/>
        </w:rPr>
        <w:t>&gt; tags between &lt;applet&gt; and &lt;/applet&gt;. The browser ignores text and other tags between the applet tags.</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gramStart"/>
      <w:r w:rsidRPr="00E74B02">
        <w:rPr>
          <w:rFonts w:ascii="Consolas" w:eastAsia="Times New Roman" w:hAnsi="Consolas" w:cs="Courier New"/>
          <w:color w:val="000088"/>
          <w:sz w:val="52"/>
          <w:szCs w:val="52"/>
          <w:lang w:bidi="pa-IN"/>
        </w:rPr>
        <w:t>html</w:t>
      </w:r>
      <w:proofErr w:type="gramEnd"/>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gramStart"/>
      <w:r w:rsidRPr="00E74B02">
        <w:rPr>
          <w:rFonts w:ascii="Consolas" w:eastAsia="Times New Roman" w:hAnsi="Consolas" w:cs="Courier New"/>
          <w:color w:val="000088"/>
          <w:sz w:val="52"/>
          <w:szCs w:val="52"/>
          <w:lang w:bidi="pa-IN"/>
        </w:rPr>
        <w:t>title&gt;</w:t>
      </w:r>
      <w:proofErr w:type="gramEnd"/>
      <w:r w:rsidRPr="00E74B02">
        <w:rPr>
          <w:rFonts w:ascii="Consolas" w:eastAsia="Times New Roman" w:hAnsi="Consolas" w:cs="Courier New"/>
          <w:color w:val="313131"/>
          <w:sz w:val="52"/>
          <w:szCs w:val="52"/>
          <w:lang w:bidi="pa-IN"/>
        </w:rPr>
        <w:t>Checkerboard Applet</w:t>
      </w:r>
      <w:r w:rsidRPr="00E74B02">
        <w:rPr>
          <w:rFonts w:ascii="Consolas" w:eastAsia="Times New Roman" w:hAnsi="Consolas" w:cs="Courier New"/>
          <w:color w:val="000088"/>
          <w:sz w:val="52"/>
          <w:szCs w:val="52"/>
          <w:lang w:bidi="pa-IN"/>
        </w:rPr>
        <w:t>&lt;/title&gt;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spellStart"/>
      <w:proofErr w:type="gramStart"/>
      <w:r w:rsidRPr="00E74B02">
        <w:rPr>
          <w:rFonts w:ascii="Consolas" w:eastAsia="Times New Roman" w:hAnsi="Consolas" w:cs="Courier New"/>
          <w:color w:val="000088"/>
          <w:sz w:val="52"/>
          <w:szCs w:val="52"/>
          <w:lang w:bidi="pa-IN"/>
        </w:rPr>
        <w:t>hr</w:t>
      </w:r>
      <w:proofErr w:type="spellEnd"/>
      <w:proofErr w:type="gramEnd"/>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&lt;applet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code</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w:t>
      </w:r>
      <w:proofErr w:type="spellStart"/>
      <w:r w:rsidRPr="00E74B02">
        <w:rPr>
          <w:rFonts w:ascii="Consolas" w:eastAsia="Times New Roman" w:hAnsi="Consolas" w:cs="Courier New"/>
          <w:color w:val="008800"/>
          <w:sz w:val="52"/>
          <w:szCs w:val="52"/>
          <w:lang w:bidi="pa-IN"/>
        </w:rPr>
        <w:t>CheckerApplet.class</w:t>
      </w:r>
      <w:proofErr w:type="spellEnd"/>
      <w:r w:rsidRPr="00E74B02">
        <w:rPr>
          <w:rFonts w:ascii="Consolas" w:eastAsia="Times New Roman" w:hAnsi="Consolas" w:cs="Courier New"/>
          <w:color w:val="0088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width</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"480"</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height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"320"</w:t>
      </w:r>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spellStart"/>
      <w:r w:rsidRPr="00E74B02">
        <w:rPr>
          <w:rFonts w:ascii="Consolas" w:eastAsia="Times New Roman" w:hAnsi="Consolas" w:cs="Courier New"/>
          <w:color w:val="000088"/>
          <w:sz w:val="52"/>
          <w:szCs w:val="52"/>
          <w:lang w:bidi="pa-IN"/>
        </w:rPr>
        <w:t>param</w:t>
      </w:r>
      <w:proofErr w:type="spellEnd"/>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name</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"color"</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value</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"blue"</w:t>
      </w:r>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spellStart"/>
      <w:r w:rsidRPr="00E74B02">
        <w:rPr>
          <w:rFonts w:ascii="Consolas" w:eastAsia="Times New Roman" w:hAnsi="Consolas" w:cs="Courier New"/>
          <w:color w:val="000088"/>
          <w:sz w:val="52"/>
          <w:szCs w:val="52"/>
          <w:lang w:bidi="pa-IN"/>
        </w:rPr>
        <w:t>param</w:t>
      </w:r>
      <w:proofErr w:type="spellEnd"/>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name</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w:t>
      </w:r>
      <w:proofErr w:type="spellStart"/>
      <w:r w:rsidRPr="00E74B02">
        <w:rPr>
          <w:rFonts w:ascii="Consolas" w:eastAsia="Times New Roman" w:hAnsi="Consolas" w:cs="Courier New"/>
          <w:color w:val="008800"/>
          <w:sz w:val="52"/>
          <w:szCs w:val="52"/>
          <w:lang w:bidi="pa-IN"/>
        </w:rPr>
        <w:t>squaresize</w:t>
      </w:r>
      <w:proofErr w:type="spellEnd"/>
      <w:r w:rsidRPr="00E74B02">
        <w:rPr>
          <w:rFonts w:ascii="Consolas" w:eastAsia="Times New Roman" w:hAnsi="Consolas" w:cs="Courier New"/>
          <w:color w:val="0088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7F0055"/>
          <w:sz w:val="52"/>
          <w:szCs w:val="52"/>
          <w:lang w:bidi="pa-IN"/>
        </w:rPr>
        <w:t>value</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666600"/>
          <w:sz w:val="52"/>
          <w:szCs w:val="52"/>
          <w:lang w:bidi="pa-IN"/>
        </w:rPr>
        <w:t>=</w:t>
      </w:r>
      <w:r w:rsidRPr="00E74B02">
        <w:rPr>
          <w:rFonts w:ascii="Consolas" w:eastAsia="Times New Roman" w:hAnsi="Consolas" w:cs="Courier New"/>
          <w:color w:val="313131"/>
          <w:sz w:val="52"/>
          <w:szCs w:val="52"/>
          <w:lang w:bidi="pa-IN"/>
        </w:rPr>
        <w:t xml:space="preserve"> </w:t>
      </w:r>
      <w:r w:rsidRPr="00E74B02">
        <w:rPr>
          <w:rFonts w:ascii="Consolas" w:eastAsia="Times New Roman" w:hAnsi="Consolas" w:cs="Courier New"/>
          <w:color w:val="008800"/>
          <w:sz w:val="52"/>
          <w:szCs w:val="52"/>
          <w:lang w:bidi="pa-IN"/>
        </w:rPr>
        <w:t>"30"</w:t>
      </w:r>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&lt;/applet&gt;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w:t>
      </w:r>
      <w:proofErr w:type="gramStart"/>
      <w:r w:rsidRPr="00E74B02">
        <w:rPr>
          <w:rFonts w:ascii="Consolas" w:eastAsia="Times New Roman" w:hAnsi="Consolas" w:cs="Courier New"/>
          <w:color w:val="000088"/>
          <w:sz w:val="52"/>
          <w:szCs w:val="52"/>
          <w:lang w:bidi="pa-IN"/>
        </w:rPr>
        <w:t>hr</w:t>
      </w:r>
      <w:proofErr w:type="gramEnd"/>
      <w:r w:rsidRPr="00E74B02">
        <w:rPr>
          <w:rFonts w:ascii="Consolas" w:eastAsia="Times New Roman" w:hAnsi="Consolas" w:cs="Courier New"/>
          <w:color w:val="000088"/>
          <w:sz w:val="52"/>
          <w:szCs w:val="52"/>
          <w:lang w:bidi="pa-IN"/>
        </w:rPr>
        <w:t>&gt;</w:t>
      </w:r>
    </w:p>
    <w:p w:rsidR="006C06BD" w:rsidRPr="00E74B02" w:rsidRDefault="006C06BD" w:rsidP="00E74B0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313131"/>
          <w:sz w:val="52"/>
          <w:szCs w:val="52"/>
          <w:lang w:bidi="pa-IN"/>
        </w:rPr>
      </w:pPr>
      <w:r w:rsidRPr="00E74B02">
        <w:rPr>
          <w:rFonts w:ascii="Consolas" w:eastAsia="Times New Roman" w:hAnsi="Consolas" w:cs="Courier New"/>
          <w:color w:val="000088"/>
          <w:sz w:val="52"/>
          <w:szCs w:val="52"/>
          <w:lang w:bidi="pa-IN"/>
        </w:rPr>
        <w:t>&lt;/html&gt;</w:t>
      </w:r>
    </w:p>
    <w:p w:rsidR="006C06BD" w:rsidRPr="00E74B02" w:rsidRDefault="006C06BD" w:rsidP="00E74B02">
      <w:pPr>
        <w:spacing w:after="0" w:line="240" w:lineRule="auto"/>
        <w:ind w:left="360" w:right="48"/>
        <w:jc w:val="both"/>
        <w:rPr>
          <w:rFonts w:ascii="Verdana" w:eastAsia="Times New Roman" w:hAnsi="Verdana" w:cs="Times New Roman"/>
          <w:color w:val="000000"/>
          <w:sz w:val="52"/>
          <w:szCs w:val="52"/>
          <w:lang w:bidi="pa-IN"/>
        </w:rPr>
      </w:pPr>
      <w:r w:rsidRPr="00E74B02">
        <w:rPr>
          <w:rFonts w:ascii="Verdana" w:eastAsia="Times New Roman" w:hAnsi="Verdana" w:cs="Times New Roman"/>
          <w:b/>
          <w:bCs/>
          <w:color w:val="000000"/>
          <w:sz w:val="52"/>
          <w:szCs w:val="52"/>
          <w:lang w:bidi="pa-IN"/>
        </w:rPr>
        <w:t>Note</w:t>
      </w:r>
      <w:r w:rsidRPr="00E74B02">
        <w:rPr>
          <w:rFonts w:ascii="Verdana" w:eastAsia="Times New Roman" w:hAnsi="Verdana" w:cs="Times New Roman"/>
          <w:color w:val="000000"/>
          <w:sz w:val="52"/>
          <w:szCs w:val="52"/>
          <w:lang w:bidi="pa-IN"/>
        </w:rPr>
        <w:t> − Parameter names are not case sensitive.</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48"/>
          <w:szCs w:val="48"/>
        </w:rPr>
      </w:pPr>
      <w:proofErr w:type="spellStart"/>
      <w:proofErr w:type="gramStart"/>
      <w:r w:rsidRPr="00AC569B">
        <w:rPr>
          <w:rStyle w:val="kwd"/>
          <w:rFonts w:ascii="Consolas" w:hAnsi="Consolas"/>
          <w:color w:val="000088"/>
          <w:sz w:val="48"/>
          <w:szCs w:val="48"/>
        </w:rPr>
        <w:t>mport</w:t>
      </w:r>
      <w:proofErr w:type="spellEnd"/>
      <w:proofErr w:type="gramEnd"/>
      <w:r w:rsidRPr="00AC569B">
        <w:rPr>
          <w:rStyle w:val="pln"/>
          <w:rFonts w:ascii="Consolas" w:hAnsi="Consolas"/>
          <w:color w:val="313131"/>
          <w:sz w:val="48"/>
          <w:szCs w:val="48"/>
        </w:rPr>
        <w:t xml:space="preserve"> </w:t>
      </w:r>
      <w:proofErr w:type="spellStart"/>
      <w:r w:rsidRPr="00AC569B">
        <w:rPr>
          <w:rStyle w:val="pln"/>
          <w:rFonts w:ascii="Consolas" w:hAnsi="Consolas"/>
          <w:color w:val="313131"/>
          <w:sz w:val="48"/>
          <w:szCs w:val="48"/>
        </w:rPr>
        <w:t>java</w:t>
      </w:r>
      <w:r w:rsidRPr="00AC569B">
        <w:rPr>
          <w:rStyle w:val="pun"/>
          <w:rFonts w:ascii="Consolas" w:hAnsi="Consolas"/>
          <w:color w:val="666600"/>
          <w:sz w:val="48"/>
          <w:szCs w:val="48"/>
        </w:rPr>
        <w:t>.</w:t>
      </w:r>
      <w:r w:rsidRPr="00AC569B">
        <w:rPr>
          <w:rStyle w:val="pln"/>
          <w:rFonts w:ascii="Consolas" w:hAnsi="Consolas"/>
          <w:color w:val="313131"/>
          <w:sz w:val="48"/>
          <w:szCs w:val="48"/>
        </w:rPr>
        <w:t>applet</w:t>
      </w:r>
      <w:proofErr w:type="spellEnd"/>
      <w:r w:rsidRPr="00AC569B">
        <w:rPr>
          <w:rStyle w:val="pun"/>
          <w:rFonts w:ascii="Consolas" w:hAnsi="Consolas"/>
          <w:color w:val="666600"/>
          <w:sz w:val="48"/>
          <w:szCs w:val="48"/>
        </w:rPr>
        <w:t>.*;</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48"/>
          <w:szCs w:val="48"/>
        </w:rPr>
      </w:pPr>
      <w:proofErr w:type="gramStart"/>
      <w:r w:rsidRPr="00AC569B">
        <w:rPr>
          <w:rStyle w:val="kwd"/>
          <w:rFonts w:ascii="Consolas" w:hAnsi="Consolas"/>
          <w:color w:val="000088"/>
          <w:sz w:val="48"/>
          <w:szCs w:val="48"/>
        </w:rPr>
        <w:t>import</w:t>
      </w:r>
      <w:proofErr w:type="gramEnd"/>
      <w:r w:rsidRPr="00AC569B">
        <w:rPr>
          <w:rStyle w:val="pln"/>
          <w:rFonts w:ascii="Consolas" w:hAnsi="Consolas"/>
          <w:color w:val="313131"/>
          <w:sz w:val="48"/>
          <w:szCs w:val="48"/>
        </w:rPr>
        <w:t xml:space="preserve"> java</w:t>
      </w:r>
      <w:r w:rsidRPr="00AC569B">
        <w:rPr>
          <w:rStyle w:val="pun"/>
          <w:rFonts w:ascii="Consolas" w:hAnsi="Consolas"/>
          <w:color w:val="666600"/>
          <w:sz w:val="48"/>
          <w:szCs w:val="48"/>
        </w:rPr>
        <w:t>.</w:t>
      </w:r>
      <w:r w:rsidRPr="00AC569B">
        <w:rPr>
          <w:rStyle w:val="pln"/>
          <w:rFonts w:ascii="Consolas" w:hAnsi="Consolas"/>
          <w:color w:val="313131"/>
          <w:sz w:val="48"/>
          <w:szCs w:val="48"/>
        </w:rPr>
        <w:t>awt</w:t>
      </w:r>
      <w:r w:rsidRPr="00AC569B">
        <w:rPr>
          <w:rStyle w:val="pun"/>
          <w:rFonts w:ascii="Consolas" w:hAnsi="Consolas"/>
          <w:color w:val="666600"/>
          <w:sz w:val="48"/>
          <w:szCs w:val="48"/>
        </w:rPr>
        <w:t>.*;</w:t>
      </w:r>
    </w:p>
    <w:p w:rsid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48"/>
          <w:szCs w:val="48"/>
        </w:rPr>
      </w:pPr>
      <w:proofErr w:type="gramStart"/>
      <w:r w:rsidRPr="00AC569B">
        <w:rPr>
          <w:rStyle w:val="kwd"/>
          <w:rFonts w:ascii="Consolas" w:hAnsi="Consolas"/>
          <w:color w:val="000088"/>
          <w:sz w:val="48"/>
          <w:szCs w:val="48"/>
        </w:rPr>
        <w:t>public</w:t>
      </w:r>
      <w:proofErr w:type="gramEnd"/>
      <w:r w:rsidRPr="00AC569B">
        <w:rPr>
          <w:rStyle w:val="pln"/>
          <w:rFonts w:ascii="Consolas" w:hAnsi="Consolas"/>
          <w:color w:val="313131"/>
          <w:sz w:val="48"/>
          <w:szCs w:val="48"/>
        </w:rPr>
        <w:t xml:space="preserve"> </w:t>
      </w:r>
      <w:r w:rsidRPr="00AC569B">
        <w:rPr>
          <w:rStyle w:val="kwd"/>
          <w:rFonts w:ascii="Consolas" w:hAnsi="Consolas"/>
          <w:color w:val="000088"/>
          <w:sz w:val="48"/>
          <w:szCs w:val="48"/>
        </w:rPr>
        <w:t>class</w:t>
      </w:r>
      <w:r w:rsidRPr="00AC569B">
        <w:rPr>
          <w:rStyle w:val="pln"/>
          <w:rFonts w:ascii="Consolas" w:hAnsi="Consolas"/>
          <w:color w:val="313131"/>
          <w:sz w:val="48"/>
          <w:szCs w:val="48"/>
        </w:rPr>
        <w:t xml:space="preserve"> </w:t>
      </w:r>
      <w:proofErr w:type="spellStart"/>
      <w:r w:rsidRPr="00AC569B">
        <w:rPr>
          <w:rStyle w:val="typ"/>
          <w:rFonts w:ascii="Consolas" w:hAnsi="Consolas"/>
          <w:color w:val="7F0055"/>
          <w:sz w:val="48"/>
          <w:szCs w:val="48"/>
        </w:rPr>
        <w:t>CheckerApplet</w:t>
      </w:r>
      <w:proofErr w:type="spellEnd"/>
      <w:r w:rsidRPr="00AC569B">
        <w:rPr>
          <w:rStyle w:val="pln"/>
          <w:rFonts w:ascii="Consolas" w:hAnsi="Consolas"/>
          <w:color w:val="313131"/>
          <w:sz w:val="48"/>
          <w:szCs w:val="48"/>
        </w:rPr>
        <w:t xml:space="preserve"> </w:t>
      </w:r>
      <w:r w:rsidRPr="00AC569B">
        <w:rPr>
          <w:rStyle w:val="kwd"/>
          <w:rFonts w:ascii="Consolas" w:hAnsi="Consolas"/>
          <w:color w:val="000088"/>
          <w:sz w:val="48"/>
          <w:szCs w:val="48"/>
        </w:rPr>
        <w:t>extends</w:t>
      </w:r>
      <w:r w:rsidRPr="00AC569B">
        <w:rPr>
          <w:rStyle w:val="pln"/>
          <w:rFonts w:ascii="Consolas" w:hAnsi="Consolas"/>
          <w:color w:val="313131"/>
          <w:sz w:val="48"/>
          <w:szCs w:val="48"/>
        </w:rPr>
        <w:t xml:space="preserve"> </w:t>
      </w:r>
      <w:r w:rsidRPr="00AC569B">
        <w:rPr>
          <w:rStyle w:val="typ"/>
          <w:rFonts w:ascii="Consolas" w:hAnsi="Consolas"/>
          <w:color w:val="7F0055"/>
          <w:sz w:val="48"/>
          <w:szCs w:val="48"/>
        </w:rPr>
        <w:t>Applet</w:t>
      </w:r>
      <w:r w:rsidRPr="00AC569B">
        <w:rPr>
          <w:rStyle w:val="pln"/>
          <w:rFonts w:ascii="Consolas" w:hAnsi="Consolas"/>
          <w:color w:val="313131"/>
          <w:sz w:val="48"/>
          <w:szCs w:val="48"/>
        </w:rPr>
        <w:t xml:space="preserve"> </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48"/>
          <w:szCs w:val="48"/>
        </w:rPr>
      </w:pPr>
      <w:r w:rsidRPr="00AC569B">
        <w:rPr>
          <w:rStyle w:val="pun"/>
          <w:rFonts w:ascii="Consolas" w:hAnsi="Consolas"/>
          <w:color w:val="666600"/>
          <w:sz w:val="48"/>
          <w:szCs w:val="48"/>
        </w:rPr>
        <w:t>{</w:t>
      </w:r>
    </w:p>
    <w:p w:rsid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48"/>
          <w:szCs w:val="48"/>
        </w:rPr>
      </w:pPr>
      <w:proofErr w:type="gramStart"/>
      <w:r w:rsidRPr="00AC569B">
        <w:rPr>
          <w:rStyle w:val="kwd"/>
          <w:rFonts w:ascii="Consolas" w:hAnsi="Consolas"/>
          <w:color w:val="000088"/>
          <w:sz w:val="48"/>
          <w:szCs w:val="48"/>
        </w:rPr>
        <w:t>public</w:t>
      </w:r>
      <w:proofErr w:type="gramEnd"/>
      <w:r w:rsidRPr="00AC569B">
        <w:rPr>
          <w:rStyle w:val="pln"/>
          <w:rFonts w:ascii="Consolas" w:hAnsi="Consolas"/>
          <w:color w:val="313131"/>
          <w:sz w:val="48"/>
          <w:szCs w:val="48"/>
        </w:rPr>
        <w:t xml:space="preserve"> </w:t>
      </w:r>
      <w:r w:rsidRPr="00AC569B">
        <w:rPr>
          <w:rStyle w:val="kwd"/>
          <w:rFonts w:ascii="Consolas" w:hAnsi="Consolas"/>
          <w:color w:val="000088"/>
          <w:sz w:val="48"/>
          <w:szCs w:val="48"/>
        </w:rPr>
        <w:t>void</w:t>
      </w:r>
      <w:r w:rsidRPr="00AC569B">
        <w:rPr>
          <w:rStyle w:val="pln"/>
          <w:rFonts w:ascii="Consolas" w:hAnsi="Consolas"/>
          <w:color w:val="313131"/>
          <w:sz w:val="48"/>
          <w:szCs w:val="48"/>
        </w:rPr>
        <w:t xml:space="preserve"> </w:t>
      </w:r>
      <w:proofErr w:type="spellStart"/>
      <w:r w:rsidRPr="00AC569B">
        <w:rPr>
          <w:rStyle w:val="pln"/>
          <w:rFonts w:ascii="Consolas" w:hAnsi="Consolas"/>
          <w:color w:val="313131"/>
          <w:sz w:val="48"/>
          <w:szCs w:val="48"/>
        </w:rPr>
        <w:t>init</w:t>
      </w:r>
      <w:proofErr w:type="spellEnd"/>
      <w:r w:rsidRPr="00AC569B">
        <w:rPr>
          <w:rStyle w:val="pln"/>
          <w:rFonts w:ascii="Consolas" w:hAnsi="Consolas"/>
          <w:color w:val="313131"/>
          <w:sz w:val="48"/>
          <w:szCs w:val="48"/>
        </w:rPr>
        <w:t xml:space="preserve"> </w:t>
      </w:r>
      <w:r w:rsidRPr="00AC569B">
        <w:rPr>
          <w:rStyle w:val="pun"/>
          <w:rFonts w:ascii="Consolas" w:hAnsi="Consolas"/>
          <w:color w:val="666600"/>
          <w:sz w:val="48"/>
          <w:szCs w:val="48"/>
        </w:rPr>
        <w:t>()</w:t>
      </w:r>
      <w:r w:rsidRPr="00AC569B">
        <w:rPr>
          <w:rStyle w:val="pln"/>
          <w:rFonts w:ascii="Consolas" w:hAnsi="Consolas"/>
          <w:color w:val="313131"/>
          <w:sz w:val="48"/>
          <w:szCs w:val="48"/>
        </w:rPr>
        <w:t xml:space="preserve"> </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ln"/>
          <w:rFonts w:ascii="Consolas" w:hAnsi="Consolas"/>
          <w:color w:val="313131"/>
          <w:sz w:val="52"/>
          <w:szCs w:val="52"/>
        </w:rPr>
      </w:pPr>
      <w:r w:rsidRPr="00AC569B">
        <w:rPr>
          <w:rStyle w:val="pun"/>
          <w:rFonts w:ascii="Consolas" w:hAnsi="Consolas"/>
          <w:color w:val="666600"/>
          <w:sz w:val="48"/>
          <w:szCs w:val="48"/>
        </w:rPr>
        <w:t>{</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1080"/>
        <w:rPr>
          <w:rStyle w:val="pln"/>
          <w:rFonts w:ascii="Consolas" w:hAnsi="Consolas"/>
          <w:color w:val="313131"/>
          <w:sz w:val="52"/>
          <w:szCs w:val="52"/>
        </w:rPr>
      </w:pPr>
      <w:r w:rsidRPr="00AC569B">
        <w:rPr>
          <w:rStyle w:val="typ"/>
          <w:rFonts w:ascii="Consolas" w:hAnsi="Consolas"/>
          <w:color w:val="7F0055"/>
          <w:sz w:val="52"/>
          <w:szCs w:val="52"/>
        </w:rPr>
        <w:t>String</w:t>
      </w:r>
      <w:r w:rsidRPr="00AC569B">
        <w:rPr>
          <w:rStyle w:val="pln"/>
          <w:rFonts w:ascii="Consolas" w:hAnsi="Consolas"/>
          <w:color w:val="313131"/>
          <w:sz w:val="52"/>
          <w:szCs w:val="52"/>
        </w:rPr>
        <w:t xml:space="preserve"> </w:t>
      </w:r>
      <w:proofErr w:type="spellStart"/>
      <w:r w:rsidRPr="00AC569B">
        <w:rPr>
          <w:rStyle w:val="pln"/>
          <w:rFonts w:ascii="Consolas" w:hAnsi="Consolas"/>
          <w:color w:val="313131"/>
          <w:sz w:val="52"/>
          <w:szCs w:val="52"/>
        </w:rPr>
        <w:t>colorParam</w:t>
      </w:r>
      <w:proofErr w:type="spellEnd"/>
      <w:r w:rsidRPr="00AC569B">
        <w:rPr>
          <w:rStyle w:val="pln"/>
          <w:rFonts w:ascii="Consolas" w:hAnsi="Consolas"/>
          <w:color w:val="313131"/>
          <w:sz w:val="52"/>
          <w:szCs w:val="52"/>
        </w:rPr>
        <w:t xml:space="preserve"> </w:t>
      </w:r>
      <w:r w:rsidRPr="00AC569B">
        <w:rPr>
          <w:rStyle w:val="pun"/>
          <w:rFonts w:ascii="Consolas" w:hAnsi="Consolas"/>
          <w:color w:val="666600"/>
          <w:sz w:val="52"/>
          <w:szCs w:val="52"/>
        </w:rPr>
        <w:t>=</w:t>
      </w:r>
      <w:r w:rsidRPr="00AC569B">
        <w:rPr>
          <w:rStyle w:val="pln"/>
          <w:rFonts w:ascii="Consolas" w:hAnsi="Consolas"/>
          <w:color w:val="313131"/>
          <w:sz w:val="52"/>
          <w:szCs w:val="52"/>
        </w:rPr>
        <w:t xml:space="preserve"> </w:t>
      </w:r>
      <w:proofErr w:type="spellStart"/>
      <w:r w:rsidRPr="00AC569B">
        <w:rPr>
          <w:rStyle w:val="pln"/>
          <w:rFonts w:ascii="Consolas" w:hAnsi="Consolas"/>
          <w:color w:val="313131"/>
          <w:sz w:val="52"/>
          <w:szCs w:val="52"/>
        </w:rPr>
        <w:t>getParameter</w:t>
      </w:r>
      <w:proofErr w:type="spellEnd"/>
      <w:r w:rsidRPr="00AC569B">
        <w:rPr>
          <w:rStyle w:val="pln"/>
          <w:rFonts w:ascii="Consolas" w:hAnsi="Consolas"/>
          <w:color w:val="313131"/>
          <w:sz w:val="52"/>
          <w:szCs w:val="52"/>
        </w:rPr>
        <w:t xml:space="preserve"> </w:t>
      </w:r>
      <w:r w:rsidRPr="00AC569B">
        <w:rPr>
          <w:rStyle w:val="pun"/>
          <w:rFonts w:ascii="Consolas" w:hAnsi="Consolas"/>
          <w:color w:val="666600"/>
          <w:sz w:val="52"/>
          <w:szCs w:val="52"/>
        </w:rPr>
        <w:t>(</w:t>
      </w:r>
      <w:r w:rsidRPr="00AC569B">
        <w:rPr>
          <w:rStyle w:val="str"/>
          <w:rFonts w:ascii="Consolas" w:hAnsi="Consolas"/>
          <w:color w:val="008800"/>
          <w:sz w:val="52"/>
          <w:szCs w:val="52"/>
        </w:rPr>
        <w:t>"color"</w:t>
      </w:r>
      <w:r w:rsidRPr="00AC569B">
        <w:rPr>
          <w:rStyle w:val="pun"/>
          <w:rFonts w:ascii="Consolas" w:hAnsi="Consolas"/>
          <w:color w:val="666600"/>
          <w:sz w:val="52"/>
          <w:szCs w:val="52"/>
        </w:rPr>
        <w:t>);</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1080"/>
        <w:rPr>
          <w:rStyle w:val="pln"/>
          <w:rFonts w:ascii="Consolas" w:hAnsi="Consolas"/>
          <w:color w:val="313131"/>
          <w:sz w:val="52"/>
          <w:szCs w:val="52"/>
        </w:rPr>
      </w:pPr>
      <w:r w:rsidRPr="00AC569B">
        <w:rPr>
          <w:rStyle w:val="typ"/>
          <w:rFonts w:ascii="Consolas" w:hAnsi="Consolas"/>
          <w:color w:val="7F0055"/>
          <w:sz w:val="52"/>
          <w:szCs w:val="52"/>
        </w:rPr>
        <w:t>Color</w:t>
      </w:r>
      <w:r w:rsidRPr="00AC569B">
        <w:rPr>
          <w:rStyle w:val="pln"/>
          <w:rFonts w:ascii="Consolas" w:hAnsi="Consolas"/>
          <w:color w:val="313131"/>
          <w:sz w:val="52"/>
          <w:szCs w:val="52"/>
        </w:rPr>
        <w:t xml:space="preserve"> </w:t>
      </w:r>
      <w:proofErr w:type="spellStart"/>
      <w:proofErr w:type="gramStart"/>
      <w:r w:rsidRPr="00AC569B">
        <w:rPr>
          <w:rStyle w:val="pln"/>
          <w:rFonts w:ascii="Consolas" w:hAnsi="Consolas"/>
          <w:color w:val="313131"/>
          <w:sz w:val="52"/>
          <w:szCs w:val="52"/>
        </w:rPr>
        <w:t>fg</w:t>
      </w:r>
      <w:proofErr w:type="spellEnd"/>
      <w:proofErr w:type="gramEnd"/>
      <w:r w:rsidRPr="00AC569B">
        <w:rPr>
          <w:rStyle w:val="pln"/>
          <w:rFonts w:ascii="Consolas" w:hAnsi="Consolas"/>
          <w:color w:val="313131"/>
          <w:sz w:val="52"/>
          <w:szCs w:val="52"/>
        </w:rPr>
        <w:t xml:space="preserve"> </w:t>
      </w:r>
      <w:r w:rsidRPr="00AC569B">
        <w:rPr>
          <w:rStyle w:val="pun"/>
          <w:rFonts w:ascii="Consolas" w:hAnsi="Consolas"/>
          <w:color w:val="666600"/>
          <w:sz w:val="52"/>
          <w:szCs w:val="52"/>
        </w:rPr>
        <w:t>=</w:t>
      </w:r>
      <w:r w:rsidRPr="00AC569B">
        <w:rPr>
          <w:rStyle w:val="pln"/>
          <w:rFonts w:ascii="Consolas" w:hAnsi="Consolas"/>
          <w:color w:val="313131"/>
          <w:sz w:val="52"/>
          <w:szCs w:val="52"/>
        </w:rPr>
        <w:t xml:space="preserve"> </w:t>
      </w:r>
      <w:proofErr w:type="spellStart"/>
      <w:r w:rsidRPr="00AC569B">
        <w:rPr>
          <w:rStyle w:val="pln"/>
          <w:rFonts w:ascii="Consolas" w:hAnsi="Consolas"/>
          <w:color w:val="313131"/>
          <w:sz w:val="52"/>
          <w:szCs w:val="52"/>
        </w:rPr>
        <w:t>parseColor</w:t>
      </w:r>
      <w:proofErr w:type="spellEnd"/>
      <w:r w:rsidRPr="00AC569B">
        <w:rPr>
          <w:rStyle w:val="pln"/>
          <w:rFonts w:ascii="Consolas" w:hAnsi="Consolas"/>
          <w:color w:val="313131"/>
          <w:sz w:val="52"/>
          <w:szCs w:val="52"/>
        </w:rPr>
        <w:t xml:space="preserve"> </w:t>
      </w:r>
      <w:r w:rsidRPr="00AC569B">
        <w:rPr>
          <w:rStyle w:val="pun"/>
          <w:rFonts w:ascii="Consolas" w:hAnsi="Consolas"/>
          <w:color w:val="666600"/>
          <w:sz w:val="52"/>
          <w:szCs w:val="52"/>
        </w:rPr>
        <w:t>(</w:t>
      </w:r>
      <w:proofErr w:type="spellStart"/>
      <w:r w:rsidRPr="00AC569B">
        <w:rPr>
          <w:rStyle w:val="pln"/>
          <w:rFonts w:ascii="Consolas" w:hAnsi="Consolas"/>
          <w:color w:val="313131"/>
          <w:sz w:val="52"/>
          <w:szCs w:val="52"/>
        </w:rPr>
        <w:t>colorParam</w:t>
      </w:r>
      <w:proofErr w:type="spellEnd"/>
      <w:r w:rsidRPr="00AC569B">
        <w:rPr>
          <w:rStyle w:val="pun"/>
          <w:rFonts w:ascii="Consolas" w:hAnsi="Consolas"/>
          <w:color w:val="666600"/>
          <w:sz w:val="52"/>
          <w:szCs w:val="52"/>
        </w:rPr>
        <w:t>);</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1080"/>
        <w:rPr>
          <w:rStyle w:val="pln"/>
          <w:rFonts w:ascii="Consolas" w:hAnsi="Consolas"/>
          <w:color w:val="313131"/>
          <w:sz w:val="52"/>
          <w:szCs w:val="52"/>
        </w:rPr>
      </w:pPr>
      <w:proofErr w:type="spellStart"/>
      <w:proofErr w:type="gramStart"/>
      <w:r w:rsidRPr="00AC569B">
        <w:rPr>
          <w:rStyle w:val="pln"/>
          <w:rFonts w:ascii="Consolas" w:hAnsi="Consolas"/>
          <w:color w:val="313131"/>
          <w:sz w:val="52"/>
          <w:szCs w:val="52"/>
        </w:rPr>
        <w:t>setBackground</w:t>
      </w:r>
      <w:proofErr w:type="spellEnd"/>
      <w:proofErr w:type="gramEnd"/>
      <w:r w:rsidRPr="00AC569B">
        <w:rPr>
          <w:rStyle w:val="pln"/>
          <w:rFonts w:ascii="Consolas" w:hAnsi="Consolas"/>
          <w:color w:val="313131"/>
          <w:sz w:val="52"/>
          <w:szCs w:val="52"/>
        </w:rPr>
        <w:t xml:space="preserve"> </w:t>
      </w:r>
      <w:r w:rsidRPr="00AC569B">
        <w:rPr>
          <w:rStyle w:val="pun"/>
          <w:rFonts w:ascii="Consolas" w:hAnsi="Consolas"/>
          <w:color w:val="666600"/>
          <w:sz w:val="52"/>
          <w:szCs w:val="52"/>
        </w:rPr>
        <w:t>(</w:t>
      </w:r>
      <w:proofErr w:type="spellStart"/>
      <w:r w:rsidR="00AC569B" w:rsidRPr="00AC569B">
        <w:rPr>
          <w:rStyle w:val="typ"/>
          <w:rFonts w:ascii="Consolas" w:hAnsi="Consolas"/>
          <w:color w:val="7F0055"/>
          <w:sz w:val="52"/>
          <w:szCs w:val="52"/>
        </w:rPr>
        <w:t>fg</w:t>
      </w:r>
      <w:proofErr w:type="spellEnd"/>
      <w:r w:rsidRPr="00AC569B">
        <w:rPr>
          <w:rStyle w:val="pun"/>
          <w:rFonts w:ascii="Consolas" w:hAnsi="Consolas"/>
          <w:color w:val="666600"/>
          <w:sz w:val="52"/>
          <w:szCs w:val="52"/>
        </w:rPr>
        <w:t>);</w:t>
      </w:r>
    </w:p>
    <w:p w:rsidR="006C06BD" w:rsidRPr="00AC569B" w:rsidRDefault="006C06BD"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Style w:val="pun"/>
          <w:rFonts w:ascii="Consolas" w:hAnsi="Consolas"/>
          <w:color w:val="666600"/>
          <w:sz w:val="52"/>
          <w:szCs w:val="52"/>
        </w:rPr>
      </w:pPr>
      <w:r w:rsidRPr="00AC569B">
        <w:rPr>
          <w:rStyle w:val="pun"/>
          <w:rFonts w:ascii="Consolas" w:hAnsi="Consolas"/>
          <w:color w:val="666600"/>
          <w:sz w:val="52"/>
          <w:szCs w:val="52"/>
        </w:rPr>
        <w:t>}</w:t>
      </w:r>
    </w:p>
    <w:p w:rsidR="00AC569B" w:rsidRPr="00AC569B" w:rsidRDefault="00AC569B"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rFonts w:ascii="Consolas" w:hAnsi="Consolas"/>
          <w:color w:val="313131"/>
          <w:sz w:val="52"/>
          <w:szCs w:val="52"/>
        </w:rPr>
      </w:pPr>
      <w:r w:rsidRPr="00AC569B">
        <w:rPr>
          <w:rStyle w:val="pun"/>
          <w:rFonts w:ascii="Consolas" w:hAnsi="Consolas"/>
          <w:color w:val="666600"/>
          <w:sz w:val="52"/>
          <w:szCs w:val="52"/>
        </w:rPr>
        <w:t>}</w:t>
      </w:r>
    </w:p>
    <w:p w:rsidR="00AC569B" w:rsidRPr="00E74B02" w:rsidRDefault="00AC569B" w:rsidP="00E74B02">
      <w:pPr>
        <w:shd w:val="clear" w:color="auto" w:fill="FFFFFF"/>
        <w:spacing w:after="0" w:line="240" w:lineRule="auto"/>
        <w:ind w:left="360"/>
        <w:jc w:val="both"/>
        <w:outlineLvl w:val="1"/>
        <w:rPr>
          <w:rFonts w:ascii="Helvetica" w:eastAsia="Times New Roman" w:hAnsi="Helvetica" w:cs="Helvetica"/>
          <w:color w:val="610B38"/>
          <w:sz w:val="52"/>
          <w:szCs w:val="52"/>
          <w:lang w:bidi="pa-IN"/>
        </w:rPr>
      </w:pPr>
      <w:r w:rsidRPr="00E74B02">
        <w:rPr>
          <w:rFonts w:ascii="Helvetica" w:eastAsia="Times New Roman" w:hAnsi="Helvetica" w:cs="Helvetica"/>
          <w:color w:val="610B38"/>
          <w:sz w:val="52"/>
          <w:szCs w:val="52"/>
          <w:lang w:bidi="pa-IN"/>
        </w:rPr>
        <w:t>Commonly used methods of Graph</w:t>
      </w:r>
      <w:bookmarkStart w:id="0" w:name="_GoBack"/>
      <w:bookmarkEnd w:id="0"/>
      <w:r w:rsidRPr="00E74B02">
        <w:rPr>
          <w:rFonts w:ascii="Helvetica" w:eastAsia="Times New Roman" w:hAnsi="Helvetica" w:cs="Helvetica"/>
          <w:color w:val="610B38"/>
          <w:sz w:val="52"/>
          <w:szCs w:val="52"/>
          <w:lang w:bidi="pa-IN"/>
        </w:rPr>
        <w:t>ics class:</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drawString</w:t>
      </w:r>
      <w:proofErr w:type="spellEnd"/>
      <w:r w:rsidRPr="00AC569B">
        <w:rPr>
          <w:rFonts w:ascii="Verdana" w:eastAsia="Times New Roman" w:hAnsi="Verdana" w:cs="Times New Roman"/>
          <w:b/>
          <w:bCs/>
          <w:color w:val="000000"/>
          <w:sz w:val="52"/>
          <w:szCs w:val="52"/>
          <w:lang w:bidi="pa-IN"/>
        </w:rPr>
        <w:t xml:space="preserve">(String </w:t>
      </w:r>
      <w:proofErr w:type="spellStart"/>
      <w:r w:rsidRPr="00AC569B">
        <w:rPr>
          <w:rFonts w:ascii="Verdana" w:eastAsia="Times New Roman" w:hAnsi="Verdana" w:cs="Times New Roman"/>
          <w:b/>
          <w:bCs/>
          <w:color w:val="000000"/>
          <w:sz w:val="52"/>
          <w:szCs w:val="52"/>
          <w:lang w:bidi="pa-IN"/>
        </w:rPr>
        <w:t>str</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w:t>
      </w:r>
      <w:r w:rsidRPr="00AC569B">
        <w:rPr>
          <w:rFonts w:ascii="Verdana" w:eastAsia="Times New Roman" w:hAnsi="Verdana" w:cs="Times New Roman"/>
          <w:color w:val="000000"/>
          <w:sz w:val="52"/>
          <w:szCs w:val="52"/>
          <w:lang w:bidi="pa-IN"/>
        </w:rPr>
        <w:t> is used to draw the specified string.</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void </w:t>
      </w:r>
      <w:proofErr w:type="spellStart"/>
      <w:r w:rsidRPr="00AC569B">
        <w:rPr>
          <w:rFonts w:ascii="Verdana" w:eastAsia="Times New Roman" w:hAnsi="Verdana" w:cs="Times New Roman"/>
          <w:b/>
          <w:bCs/>
          <w:color w:val="000000"/>
          <w:sz w:val="52"/>
          <w:szCs w:val="52"/>
          <w:lang w:bidi="pa-IN"/>
        </w:rPr>
        <w:t>drawRect</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w:t>
      </w:r>
      <w:r w:rsidRPr="00AC569B">
        <w:rPr>
          <w:rFonts w:ascii="Verdana" w:eastAsia="Times New Roman" w:hAnsi="Verdana" w:cs="Times New Roman"/>
          <w:color w:val="000000"/>
          <w:sz w:val="52"/>
          <w:szCs w:val="52"/>
          <w:lang w:bidi="pa-IN"/>
        </w:rPr>
        <w:t> draws a rectangle with the specified width and height.</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fillRect</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w:t>
      </w:r>
      <w:r w:rsidRPr="00AC569B">
        <w:rPr>
          <w:rFonts w:ascii="Verdana" w:eastAsia="Times New Roman" w:hAnsi="Verdana" w:cs="Times New Roman"/>
          <w:color w:val="000000"/>
          <w:sz w:val="52"/>
          <w:szCs w:val="52"/>
          <w:lang w:bidi="pa-IN"/>
        </w:rPr>
        <w:t> is used to fill rectangle with the default color and specified width and height.</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drawOval</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w:t>
      </w:r>
      <w:r w:rsidRPr="00AC569B">
        <w:rPr>
          <w:rFonts w:ascii="Verdana" w:eastAsia="Times New Roman" w:hAnsi="Verdana" w:cs="Times New Roman"/>
          <w:color w:val="000000"/>
          <w:sz w:val="52"/>
          <w:szCs w:val="52"/>
          <w:lang w:bidi="pa-IN"/>
        </w:rPr>
        <w:t> is used to draw oval with the specified width and height.</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fillOval</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w:t>
      </w:r>
      <w:r w:rsidRPr="00AC569B">
        <w:rPr>
          <w:rFonts w:ascii="Verdana" w:eastAsia="Times New Roman" w:hAnsi="Verdana" w:cs="Times New Roman"/>
          <w:color w:val="000000"/>
          <w:sz w:val="52"/>
          <w:szCs w:val="52"/>
          <w:lang w:bidi="pa-IN"/>
        </w:rPr>
        <w:t> is used to fill oval with the default color and specified width and height.</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drawLine</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x1,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y1,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x2,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y2):</w:t>
      </w:r>
      <w:r w:rsidRPr="00AC569B">
        <w:rPr>
          <w:rFonts w:ascii="Verdana" w:eastAsia="Times New Roman" w:hAnsi="Verdana" w:cs="Times New Roman"/>
          <w:color w:val="000000"/>
          <w:sz w:val="52"/>
          <w:szCs w:val="52"/>
          <w:lang w:bidi="pa-IN"/>
        </w:rPr>
        <w:t> is used to draw line between the points(x1, y1) and (x2, y2).</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w:t>
      </w:r>
      <w:proofErr w:type="spellStart"/>
      <w:r w:rsidRPr="00AC569B">
        <w:rPr>
          <w:rFonts w:ascii="Verdana" w:eastAsia="Times New Roman" w:hAnsi="Verdana" w:cs="Times New Roman"/>
          <w:b/>
          <w:bCs/>
          <w:color w:val="000000"/>
          <w:sz w:val="52"/>
          <w:szCs w:val="52"/>
          <w:lang w:bidi="pa-IN"/>
        </w:rPr>
        <w:t>boolean</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drawImage</w:t>
      </w:r>
      <w:proofErr w:type="spellEnd"/>
      <w:r w:rsidRPr="00AC569B">
        <w:rPr>
          <w:rFonts w:ascii="Verdana" w:eastAsia="Times New Roman" w:hAnsi="Verdana" w:cs="Times New Roman"/>
          <w:b/>
          <w:bCs/>
          <w:color w:val="000000"/>
          <w:sz w:val="52"/>
          <w:szCs w:val="52"/>
          <w:lang w:bidi="pa-IN"/>
        </w:rPr>
        <w:t xml:space="preserve">(Image </w:t>
      </w:r>
      <w:proofErr w:type="spellStart"/>
      <w:r w:rsidRPr="00AC569B">
        <w:rPr>
          <w:rFonts w:ascii="Verdana" w:eastAsia="Times New Roman" w:hAnsi="Verdana" w:cs="Times New Roman"/>
          <w:b/>
          <w:bCs/>
          <w:color w:val="000000"/>
          <w:sz w:val="52"/>
          <w:szCs w:val="52"/>
          <w:lang w:bidi="pa-IN"/>
        </w:rPr>
        <w:t>img</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ImageObserver</w:t>
      </w:r>
      <w:proofErr w:type="spellEnd"/>
      <w:r w:rsidRPr="00AC569B">
        <w:rPr>
          <w:rFonts w:ascii="Verdana" w:eastAsia="Times New Roman" w:hAnsi="Verdana" w:cs="Times New Roman"/>
          <w:b/>
          <w:bCs/>
          <w:color w:val="000000"/>
          <w:sz w:val="52"/>
          <w:szCs w:val="52"/>
          <w:lang w:bidi="pa-IN"/>
        </w:rPr>
        <w:t xml:space="preserve"> observer):</w:t>
      </w:r>
      <w:r w:rsidRPr="00AC569B">
        <w:rPr>
          <w:rFonts w:ascii="Verdana" w:eastAsia="Times New Roman" w:hAnsi="Verdana" w:cs="Times New Roman"/>
          <w:color w:val="000000"/>
          <w:sz w:val="52"/>
          <w:szCs w:val="52"/>
          <w:lang w:bidi="pa-IN"/>
        </w:rPr>
        <w:t> is used draw the specified image.</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drawArc</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startAngle</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arcAngle</w:t>
      </w:r>
      <w:proofErr w:type="spellEnd"/>
      <w:r w:rsidRPr="00AC569B">
        <w:rPr>
          <w:rFonts w:ascii="Verdana" w:eastAsia="Times New Roman" w:hAnsi="Verdana" w:cs="Times New Roman"/>
          <w:b/>
          <w:bCs/>
          <w:color w:val="000000"/>
          <w:sz w:val="52"/>
          <w:szCs w:val="52"/>
          <w:lang w:bidi="pa-IN"/>
        </w:rPr>
        <w:t>):</w:t>
      </w:r>
      <w:r w:rsidRPr="00AC569B">
        <w:rPr>
          <w:rFonts w:ascii="Verdana" w:eastAsia="Times New Roman" w:hAnsi="Verdana" w:cs="Times New Roman"/>
          <w:color w:val="000000"/>
          <w:sz w:val="52"/>
          <w:szCs w:val="52"/>
          <w:lang w:bidi="pa-IN"/>
        </w:rPr>
        <w:t> is used draw a circular or elliptical arc.</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fillArc</w:t>
      </w:r>
      <w:proofErr w:type="spellEnd"/>
      <w:r w:rsidRPr="00AC569B">
        <w:rPr>
          <w:rFonts w:ascii="Verdana" w:eastAsia="Times New Roman" w:hAnsi="Verdana" w:cs="Times New Roman"/>
          <w:b/>
          <w:bCs/>
          <w:color w:val="000000"/>
          <w:sz w:val="52"/>
          <w:szCs w:val="52"/>
          <w:lang w:bidi="pa-IN"/>
        </w:rPr>
        <w:t>(</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x,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y,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width,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height,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startAngle</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int</w:t>
      </w:r>
      <w:proofErr w:type="spellEnd"/>
      <w:r w:rsidRPr="00AC569B">
        <w:rPr>
          <w:rFonts w:ascii="Verdana" w:eastAsia="Times New Roman" w:hAnsi="Verdana" w:cs="Times New Roman"/>
          <w:b/>
          <w:bCs/>
          <w:color w:val="000000"/>
          <w:sz w:val="52"/>
          <w:szCs w:val="52"/>
          <w:lang w:bidi="pa-IN"/>
        </w:rPr>
        <w:t xml:space="preserve"> </w:t>
      </w:r>
      <w:proofErr w:type="spellStart"/>
      <w:r w:rsidRPr="00AC569B">
        <w:rPr>
          <w:rFonts w:ascii="Verdana" w:eastAsia="Times New Roman" w:hAnsi="Verdana" w:cs="Times New Roman"/>
          <w:b/>
          <w:bCs/>
          <w:color w:val="000000"/>
          <w:sz w:val="52"/>
          <w:szCs w:val="52"/>
          <w:lang w:bidi="pa-IN"/>
        </w:rPr>
        <w:t>arcAngle</w:t>
      </w:r>
      <w:proofErr w:type="spellEnd"/>
      <w:r w:rsidRPr="00AC569B">
        <w:rPr>
          <w:rFonts w:ascii="Verdana" w:eastAsia="Times New Roman" w:hAnsi="Verdana" w:cs="Times New Roman"/>
          <w:b/>
          <w:bCs/>
          <w:color w:val="000000"/>
          <w:sz w:val="52"/>
          <w:szCs w:val="52"/>
          <w:lang w:bidi="pa-IN"/>
        </w:rPr>
        <w:t>):</w:t>
      </w:r>
      <w:r w:rsidRPr="00AC569B">
        <w:rPr>
          <w:rFonts w:ascii="Verdana" w:eastAsia="Times New Roman" w:hAnsi="Verdana" w:cs="Times New Roman"/>
          <w:color w:val="000000"/>
          <w:sz w:val="52"/>
          <w:szCs w:val="52"/>
          <w:lang w:bidi="pa-IN"/>
        </w:rPr>
        <w:t> is used to fill a circular or elliptical arc.</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setColor</w:t>
      </w:r>
      <w:proofErr w:type="spellEnd"/>
      <w:r w:rsidRPr="00AC569B">
        <w:rPr>
          <w:rFonts w:ascii="Verdana" w:eastAsia="Times New Roman" w:hAnsi="Verdana" w:cs="Times New Roman"/>
          <w:b/>
          <w:bCs/>
          <w:color w:val="000000"/>
          <w:sz w:val="52"/>
          <w:szCs w:val="52"/>
          <w:lang w:bidi="pa-IN"/>
        </w:rPr>
        <w:t>(Color c):</w:t>
      </w:r>
      <w:r w:rsidRPr="00AC569B">
        <w:rPr>
          <w:rFonts w:ascii="Verdana" w:eastAsia="Times New Roman" w:hAnsi="Verdana" w:cs="Times New Roman"/>
          <w:color w:val="000000"/>
          <w:sz w:val="52"/>
          <w:szCs w:val="52"/>
          <w:lang w:bidi="pa-IN"/>
        </w:rPr>
        <w:t> is used to set the graphics current color to the specified color.</w:t>
      </w:r>
    </w:p>
    <w:p w:rsidR="00AC569B" w:rsidRPr="00AC569B" w:rsidRDefault="00AC569B" w:rsidP="00E74B02">
      <w:pPr>
        <w:shd w:val="clear" w:color="auto" w:fill="FFFFFF"/>
        <w:spacing w:after="0" w:line="240" w:lineRule="auto"/>
        <w:ind w:left="360"/>
        <w:jc w:val="both"/>
        <w:rPr>
          <w:rFonts w:ascii="Verdana" w:eastAsia="Times New Roman" w:hAnsi="Verdana" w:cs="Times New Roman"/>
          <w:color w:val="000000"/>
          <w:sz w:val="52"/>
          <w:szCs w:val="52"/>
          <w:lang w:bidi="pa-IN"/>
        </w:rPr>
      </w:pPr>
      <w:proofErr w:type="gramStart"/>
      <w:r w:rsidRPr="00AC569B">
        <w:rPr>
          <w:rFonts w:ascii="Verdana" w:eastAsia="Times New Roman" w:hAnsi="Verdana" w:cs="Times New Roman"/>
          <w:b/>
          <w:bCs/>
          <w:color w:val="000000"/>
          <w:sz w:val="52"/>
          <w:szCs w:val="52"/>
          <w:lang w:bidi="pa-IN"/>
        </w:rPr>
        <w:t>public</w:t>
      </w:r>
      <w:proofErr w:type="gramEnd"/>
      <w:r w:rsidRPr="00AC569B">
        <w:rPr>
          <w:rFonts w:ascii="Verdana" w:eastAsia="Times New Roman" w:hAnsi="Verdana" w:cs="Times New Roman"/>
          <w:b/>
          <w:bCs/>
          <w:color w:val="000000"/>
          <w:sz w:val="52"/>
          <w:szCs w:val="52"/>
          <w:lang w:bidi="pa-IN"/>
        </w:rPr>
        <w:t xml:space="preserve"> abstract void </w:t>
      </w:r>
      <w:proofErr w:type="spellStart"/>
      <w:r w:rsidRPr="00AC569B">
        <w:rPr>
          <w:rFonts w:ascii="Verdana" w:eastAsia="Times New Roman" w:hAnsi="Verdana" w:cs="Times New Roman"/>
          <w:b/>
          <w:bCs/>
          <w:color w:val="000000"/>
          <w:sz w:val="52"/>
          <w:szCs w:val="52"/>
          <w:lang w:bidi="pa-IN"/>
        </w:rPr>
        <w:t>setFont</w:t>
      </w:r>
      <w:proofErr w:type="spellEnd"/>
      <w:r w:rsidRPr="00AC569B">
        <w:rPr>
          <w:rFonts w:ascii="Verdana" w:eastAsia="Times New Roman" w:hAnsi="Verdana" w:cs="Times New Roman"/>
          <w:b/>
          <w:bCs/>
          <w:color w:val="000000"/>
          <w:sz w:val="52"/>
          <w:szCs w:val="52"/>
          <w:lang w:bidi="pa-IN"/>
        </w:rPr>
        <w:t>(Font font):</w:t>
      </w:r>
      <w:r w:rsidRPr="00AC569B">
        <w:rPr>
          <w:rFonts w:ascii="Verdana" w:eastAsia="Times New Roman" w:hAnsi="Verdana" w:cs="Times New Roman"/>
          <w:color w:val="000000"/>
          <w:sz w:val="52"/>
          <w:szCs w:val="52"/>
          <w:lang w:bidi="pa-IN"/>
        </w:rPr>
        <w:t> is used to set the graphics current font to the specified font.</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keyword"/>
          <w:rFonts w:ascii="Verdana" w:hAnsi="Verdana"/>
          <w:b/>
          <w:bCs/>
          <w:color w:val="006699"/>
          <w:sz w:val="52"/>
          <w:szCs w:val="52"/>
          <w:bdr w:val="none" w:sz="0" w:space="0" w:color="auto" w:frame="1"/>
        </w:rPr>
        <w:t>import</w:t>
      </w:r>
      <w:proofErr w:type="gramEnd"/>
      <w:r w:rsidRPr="00AC569B">
        <w:rPr>
          <w:rFonts w:ascii="Verdana" w:hAnsi="Verdana"/>
          <w:color w:val="000000"/>
          <w:sz w:val="52"/>
          <w:szCs w:val="52"/>
          <w:bdr w:val="none" w:sz="0" w:space="0" w:color="auto" w:frame="1"/>
        </w:rPr>
        <w:t> </w:t>
      </w:r>
      <w:proofErr w:type="spellStart"/>
      <w:r w:rsidRPr="00AC569B">
        <w:rPr>
          <w:rFonts w:ascii="Verdana" w:hAnsi="Verdana"/>
          <w:color w:val="000000"/>
          <w:sz w:val="52"/>
          <w:szCs w:val="52"/>
          <w:bdr w:val="none" w:sz="0" w:space="0" w:color="auto" w:frame="1"/>
        </w:rPr>
        <w:t>java.applet.Applet</w:t>
      </w:r>
      <w:proofErr w:type="spellEnd"/>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keyword"/>
          <w:rFonts w:ascii="Verdana" w:hAnsi="Verdana"/>
          <w:b/>
          <w:bCs/>
          <w:color w:val="006699"/>
          <w:sz w:val="52"/>
          <w:szCs w:val="52"/>
          <w:bdr w:val="none" w:sz="0" w:space="0" w:color="auto" w:frame="1"/>
        </w:rPr>
        <w:t>import</w:t>
      </w:r>
      <w:proofErr w:type="gramEnd"/>
      <w:r w:rsidRPr="00AC569B">
        <w:rPr>
          <w:rFonts w:ascii="Verdana" w:hAnsi="Verdana"/>
          <w:color w:val="000000"/>
          <w:sz w:val="52"/>
          <w:szCs w:val="52"/>
          <w:bdr w:val="none" w:sz="0" w:space="0" w:color="auto" w:frame="1"/>
        </w:rPr>
        <w:t> java.awt.*;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keyword"/>
          <w:rFonts w:ascii="Verdana" w:hAnsi="Verdana"/>
          <w:b/>
          <w:bCs/>
          <w:color w:val="006699"/>
          <w:sz w:val="52"/>
          <w:szCs w:val="52"/>
          <w:bdr w:val="none" w:sz="0" w:space="0" w:color="auto" w:frame="1"/>
        </w:rPr>
        <w:t>public</w:t>
      </w:r>
      <w:proofErr w:type="gramEnd"/>
      <w:r w:rsidRPr="00AC569B">
        <w:rPr>
          <w:rFonts w:ascii="Verdana" w:hAnsi="Verdana"/>
          <w:color w:val="000000"/>
          <w:sz w:val="52"/>
          <w:szCs w:val="52"/>
          <w:bdr w:val="none" w:sz="0" w:space="0" w:color="auto" w:frame="1"/>
        </w:rPr>
        <w:t> </w:t>
      </w:r>
      <w:r w:rsidRPr="00AC569B">
        <w:rPr>
          <w:rStyle w:val="keyword"/>
          <w:rFonts w:ascii="Verdana" w:hAnsi="Verdana"/>
          <w:b/>
          <w:bCs/>
          <w:color w:val="006699"/>
          <w:sz w:val="52"/>
          <w:szCs w:val="52"/>
          <w:bdr w:val="none" w:sz="0" w:space="0" w:color="auto" w:frame="1"/>
        </w:rPr>
        <w:t>class</w:t>
      </w:r>
      <w:r w:rsidRPr="00AC569B">
        <w:rPr>
          <w:rFonts w:ascii="Verdana" w:hAnsi="Verdana"/>
          <w:color w:val="000000"/>
          <w:sz w:val="52"/>
          <w:szCs w:val="52"/>
          <w:bdr w:val="none" w:sz="0" w:space="0" w:color="auto" w:frame="1"/>
        </w:rPr>
        <w:t> </w:t>
      </w:r>
      <w:proofErr w:type="spellStart"/>
      <w:r w:rsidRPr="00AC569B">
        <w:rPr>
          <w:rFonts w:ascii="Verdana" w:hAnsi="Verdana"/>
          <w:color w:val="000000"/>
          <w:sz w:val="52"/>
          <w:szCs w:val="52"/>
          <w:bdr w:val="none" w:sz="0" w:space="0" w:color="auto" w:frame="1"/>
        </w:rPr>
        <w:t>GraphicsDemo</w:t>
      </w:r>
      <w:proofErr w:type="spellEnd"/>
      <w:r w:rsidRPr="00AC569B">
        <w:rPr>
          <w:rFonts w:ascii="Verdana" w:hAnsi="Verdana"/>
          <w:color w:val="000000"/>
          <w:sz w:val="52"/>
          <w:szCs w:val="52"/>
          <w:bdr w:val="none" w:sz="0" w:space="0" w:color="auto" w:frame="1"/>
        </w:rPr>
        <w:t> </w:t>
      </w:r>
      <w:r w:rsidRPr="00AC569B">
        <w:rPr>
          <w:rStyle w:val="keyword"/>
          <w:rFonts w:ascii="Verdana" w:hAnsi="Verdana"/>
          <w:b/>
          <w:bCs/>
          <w:color w:val="006699"/>
          <w:sz w:val="52"/>
          <w:szCs w:val="52"/>
          <w:bdr w:val="none" w:sz="0" w:space="0" w:color="auto" w:frame="1"/>
        </w:rPr>
        <w:t>extends</w:t>
      </w:r>
      <w:r w:rsidRPr="00AC569B">
        <w:rPr>
          <w:rFonts w:ascii="Verdana" w:hAnsi="Verdana"/>
          <w:color w:val="000000"/>
          <w:sz w:val="52"/>
          <w:szCs w:val="52"/>
          <w:bdr w:val="none" w:sz="0" w:space="0" w:color="auto" w:frame="1"/>
        </w:rPr>
        <w:t> Applet{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gramStart"/>
      <w:r w:rsidRPr="00AC569B">
        <w:rPr>
          <w:rStyle w:val="keyword"/>
          <w:rFonts w:ascii="Verdana" w:hAnsi="Verdana"/>
          <w:b/>
          <w:bCs/>
          <w:color w:val="006699"/>
          <w:sz w:val="52"/>
          <w:szCs w:val="52"/>
          <w:bdr w:val="none" w:sz="0" w:space="0" w:color="auto" w:frame="1"/>
        </w:rPr>
        <w:t>public</w:t>
      </w:r>
      <w:proofErr w:type="gramEnd"/>
      <w:r w:rsidRPr="00AC569B">
        <w:rPr>
          <w:rFonts w:ascii="Verdana" w:hAnsi="Verdana"/>
          <w:color w:val="000000"/>
          <w:sz w:val="52"/>
          <w:szCs w:val="52"/>
          <w:bdr w:val="none" w:sz="0" w:space="0" w:color="auto" w:frame="1"/>
        </w:rPr>
        <w:t> </w:t>
      </w:r>
      <w:r w:rsidRPr="00AC569B">
        <w:rPr>
          <w:rStyle w:val="keyword"/>
          <w:rFonts w:ascii="Verdana" w:hAnsi="Verdana"/>
          <w:b/>
          <w:bCs/>
          <w:color w:val="006699"/>
          <w:sz w:val="52"/>
          <w:szCs w:val="52"/>
          <w:bdr w:val="none" w:sz="0" w:space="0" w:color="auto" w:frame="1"/>
        </w:rPr>
        <w:t>void</w:t>
      </w:r>
      <w:r w:rsidRPr="00AC569B">
        <w:rPr>
          <w:rFonts w:ascii="Verdana" w:hAnsi="Verdana"/>
          <w:color w:val="000000"/>
          <w:sz w:val="52"/>
          <w:szCs w:val="52"/>
          <w:bdr w:val="none" w:sz="0" w:space="0" w:color="auto" w:frame="1"/>
        </w:rPr>
        <w:t> paint(Graphics g){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g.setColor</w:t>
      </w:r>
      <w:proofErr w:type="spellEnd"/>
      <w:r w:rsidRPr="00AC569B">
        <w:rPr>
          <w:rFonts w:ascii="Verdana" w:hAnsi="Verdana"/>
          <w:color w:val="000000"/>
          <w:sz w:val="52"/>
          <w:szCs w:val="52"/>
          <w:bdr w:val="none" w:sz="0" w:space="0" w:color="auto" w:frame="1"/>
        </w:rPr>
        <w:t>(</w:t>
      </w:r>
      <w:proofErr w:type="spellStart"/>
      <w:proofErr w:type="gramEnd"/>
      <w:r w:rsidRPr="00AC569B">
        <w:rPr>
          <w:rFonts w:ascii="Verdana" w:hAnsi="Verdana"/>
          <w:color w:val="000000"/>
          <w:sz w:val="52"/>
          <w:szCs w:val="52"/>
          <w:bdr w:val="none" w:sz="0" w:space="0" w:color="auto" w:frame="1"/>
        </w:rPr>
        <w:t>Color.red</w:t>
      </w:r>
      <w:proofErr w:type="spellEnd"/>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g.drawString</w:t>
      </w:r>
      <w:proofErr w:type="spellEnd"/>
      <w:r w:rsidRPr="00AC569B">
        <w:rPr>
          <w:rFonts w:ascii="Verdana" w:hAnsi="Verdana"/>
          <w:color w:val="000000"/>
          <w:sz w:val="52"/>
          <w:szCs w:val="52"/>
          <w:bdr w:val="none" w:sz="0" w:space="0" w:color="auto" w:frame="1"/>
        </w:rPr>
        <w:t>(</w:t>
      </w:r>
      <w:proofErr w:type="gramEnd"/>
      <w:r w:rsidRPr="00AC569B">
        <w:rPr>
          <w:rStyle w:val="string"/>
          <w:rFonts w:ascii="Verdana" w:hAnsi="Verdana"/>
          <w:color w:val="0000FF"/>
          <w:sz w:val="52"/>
          <w:szCs w:val="52"/>
          <w:bdr w:val="none" w:sz="0" w:space="0" w:color="auto" w:frame="1"/>
        </w:rPr>
        <w:t>"Welcome"</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50</w:t>
      </w:r>
      <w:r w:rsidRPr="00AC569B">
        <w:rPr>
          <w:rFonts w:ascii="Verdana" w:hAnsi="Verdana"/>
          <w:color w:val="000000"/>
          <w:sz w:val="52"/>
          <w:szCs w:val="52"/>
          <w:bdr w:val="none" w:sz="0" w:space="0" w:color="auto" w:frame="1"/>
        </w:rPr>
        <w:t>, </w:t>
      </w:r>
      <w:r w:rsidRPr="00AC569B">
        <w:rPr>
          <w:rStyle w:val="number"/>
          <w:rFonts w:ascii="Verdana" w:hAnsi="Verdana"/>
          <w:color w:val="C00000"/>
          <w:sz w:val="52"/>
          <w:szCs w:val="52"/>
          <w:bdr w:val="none" w:sz="0" w:space="0" w:color="auto" w:frame="1"/>
        </w:rPr>
        <w:t>50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g.drawLine</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20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20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g.drawRect</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70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100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g.fillRect</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170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100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g.drawOval</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70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200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g.setColor</w:t>
      </w:r>
      <w:proofErr w:type="spellEnd"/>
      <w:r w:rsidRPr="00AC569B">
        <w:rPr>
          <w:rFonts w:ascii="Verdana" w:hAnsi="Verdana"/>
          <w:color w:val="000000"/>
          <w:sz w:val="52"/>
          <w:szCs w:val="52"/>
          <w:bdr w:val="none" w:sz="0" w:space="0" w:color="auto" w:frame="1"/>
        </w:rPr>
        <w:t>(</w:t>
      </w:r>
      <w:proofErr w:type="spellStart"/>
      <w:proofErr w:type="gramEnd"/>
      <w:r w:rsidRPr="00AC569B">
        <w:rPr>
          <w:rFonts w:ascii="Verdana" w:hAnsi="Verdana"/>
          <w:color w:val="000000"/>
          <w:sz w:val="52"/>
          <w:szCs w:val="52"/>
          <w:bdr w:val="none" w:sz="0" w:space="0" w:color="auto" w:frame="1"/>
        </w:rPr>
        <w:t>Color.pink</w:t>
      </w:r>
      <w:proofErr w:type="spellEnd"/>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g.fillOval</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170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200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g.drawArc</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90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150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270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proofErr w:type="spellStart"/>
      <w:proofErr w:type="gramStart"/>
      <w:r w:rsidRPr="00AC569B">
        <w:rPr>
          <w:rFonts w:ascii="Verdana" w:hAnsi="Verdana"/>
          <w:color w:val="000000"/>
          <w:sz w:val="52"/>
          <w:szCs w:val="52"/>
          <w:bdr w:val="none" w:sz="0" w:space="0" w:color="auto" w:frame="1"/>
        </w:rPr>
        <w:t>g.fillArc</w:t>
      </w:r>
      <w:proofErr w:type="spellEnd"/>
      <w:r w:rsidRPr="00AC569B">
        <w:rPr>
          <w:rFonts w:ascii="Verdana" w:hAnsi="Verdana"/>
          <w:color w:val="000000"/>
          <w:sz w:val="52"/>
          <w:szCs w:val="52"/>
          <w:bdr w:val="none" w:sz="0" w:space="0" w:color="auto" w:frame="1"/>
        </w:rPr>
        <w:t>(</w:t>
      </w:r>
      <w:proofErr w:type="gramEnd"/>
      <w:r w:rsidRPr="00AC569B">
        <w:rPr>
          <w:rStyle w:val="number"/>
          <w:rFonts w:ascii="Verdana" w:hAnsi="Verdana"/>
          <w:color w:val="C00000"/>
          <w:sz w:val="52"/>
          <w:szCs w:val="52"/>
          <w:bdr w:val="none" w:sz="0" w:space="0" w:color="auto" w:frame="1"/>
        </w:rPr>
        <w:t>270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150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30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0</w:t>
      </w:r>
      <w:r w:rsidRPr="00AC569B">
        <w:rPr>
          <w:rFonts w:ascii="Verdana" w:hAnsi="Verdana"/>
          <w:color w:val="000000"/>
          <w:sz w:val="52"/>
          <w:szCs w:val="52"/>
          <w:bdr w:val="none" w:sz="0" w:space="0" w:color="auto" w:frame="1"/>
        </w:rPr>
        <w:t>,</w:t>
      </w:r>
      <w:r w:rsidRPr="00AC569B">
        <w:rPr>
          <w:rStyle w:val="number"/>
          <w:rFonts w:ascii="Verdana" w:hAnsi="Verdana"/>
          <w:color w:val="C00000"/>
          <w:sz w:val="52"/>
          <w:szCs w:val="52"/>
          <w:bdr w:val="none" w:sz="0" w:space="0" w:color="auto" w:frame="1"/>
        </w:rPr>
        <w:t>180</w:t>
      </w: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  </w:t>
      </w:r>
    </w:p>
    <w:p w:rsidR="00AC569B" w:rsidRPr="00AC569B" w:rsidRDefault="00AC569B" w:rsidP="00E74B02">
      <w:pPr>
        <w:pStyle w:val="Heading3"/>
        <w:shd w:val="clear" w:color="auto" w:fill="FFFFFF"/>
        <w:spacing w:before="0" w:line="240" w:lineRule="auto"/>
        <w:ind w:left="360"/>
        <w:jc w:val="both"/>
        <w:rPr>
          <w:rFonts w:ascii="Helvetica" w:hAnsi="Helvetica" w:cs="Helvetica"/>
          <w:b w:val="0"/>
          <w:bCs w:val="0"/>
          <w:color w:val="610B4B"/>
          <w:sz w:val="52"/>
          <w:szCs w:val="52"/>
        </w:rPr>
      </w:pPr>
      <w:r w:rsidRPr="00AC569B">
        <w:rPr>
          <w:rFonts w:ascii="Helvetica" w:hAnsi="Helvetica" w:cs="Helvetica"/>
          <w:b w:val="0"/>
          <w:bCs w:val="0"/>
          <w:color w:val="610B4B"/>
          <w:sz w:val="52"/>
          <w:szCs w:val="52"/>
        </w:rPr>
        <w:t>myapplet.html</w:t>
      </w:r>
    </w:p>
    <w:p w:rsidR="00AC569B" w:rsidRPr="00AC569B" w:rsidRDefault="00AC569B" w:rsidP="00E74B02">
      <w:pPr>
        <w:shd w:val="clear" w:color="auto" w:fill="FFFFFF"/>
        <w:spacing w:after="0" w:line="240" w:lineRule="auto"/>
        <w:ind w:left="360"/>
        <w:jc w:val="both"/>
        <w:rPr>
          <w:rFonts w:ascii="Verdana" w:hAnsi="Verdana" w:cs="Times New Roman"/>
          <w:color w:val="000000"/>
          <w:sz w:val="52"/>
          <w:szCs w:val="52"/>
        </w:rPr>
      </w:pPr>
      <w:r w:rsidRPr="00AC569B">
        <w:rPr>
          <w:rFonts w:ascii="Verdana" w:hAnsi="Verdana"/>
          <w:color w:val="000000"/>
          <w:sz w:val="52"/>
          <w:szCs w:val="52"/>
          <w:bdr w:val="none" w:sz="0" w:space="0" w:color="auto" w:frame="1"/>
        </w:rPr>
        <w:t>&lt;</w:t>
      </w:r>
      <w:proofErr w:type="gramStart"/>
      <w:r w:rsidRPr="00AC569B">
        <w:rPr>
          <w:rFonts w:ascii="Verdana" w:hAnsi="Verdana"/>
          <w:color w:val="000000"/>
          <w:sz w:val="52"/>
          <w:szCs w:val="52"/>
          <w:bdr w:val="none" w:sz="0" w:space="0" w:color="auto" w:frame="1"/>
        </w:rPr>
        <w:t>html</w:t>
      </w:r>
      <w:proofErr w:type="gramEnd"/>
      <w:r w:rsidRPr="00AC569B">
        <w:rPr>
          <w:rFonts w:ascii="Verdana" w:hAnsi="Verdana"/>
          <w:color w:val="000000"/>
          <w:sz w:val="52"/>
          <w:szCs w:val="52"/>
          <w:bdr w:val="none" w:sz="0" w:space="0" w:color="auto" w:frame="1"/>
        </w:rPr>
        <w:t>&gt;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&lt;</w:t>
      </w:r>
      <w:proofErr w:type="gramStart"/>
      <w:r w:rsidRPr="00AC569B">
        <w:rPr>
          <w:rFonts w:ascii="Verdana" w:hAnsi="Verdana"/>
          <w:color w:val="000000"/>
          <w:sz w:val="52"/>
          <w:szCs w:val="52"/>
          <w:bdr w:val="none" w:sz="0" w:space="0" w:color="auto" w:frame="1"/>
        </w:rPr>
        <w:t>body</w:t>
      </w:r>
      <w:proofErr w:type="gramEnd"/>
      <w:r w:rsidRPr="00AC569B">
        <w:rPr>
          <w:rFonts w:ascii="Verdana" w:hAnsi="Verdana"/>
          <w:color w:val="000000"/>
          <w:sz w:val="52"/>
          <w:szCs w:val="52"/>
          <w:bdr w:val="none" w:sz="0" w:space="0" w:color="auto" w:frame="1"/>
        </w:rPr>
        <w:t>&gt;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&lt;applet code=</w:t>
      </w:r>
      <w:r w:rsidRPr="00AC569B">
        <w:rPr>
          <w:rStyle w:val="string"/>
          <w:rFonts w:ascii="Verdana" w:hAnsi="Verdana"/>
          <w:color w:val="0000FF"/>
          <w:sz w:val="52"/>
          <w:szCs w:val="52"/>
          <w:bdr w:val="none" w:sz="0" w:space="0" w:color="auto" w:frame="1"/>
        </w:rPr>
        <w:t>"</w:t>
      </w:r>
      <w:proofErr w:type="spellStart"/>
      <w:r w:rsidRPr="00AC569B">
        <w:rPr>
          <w:rStyle w:val="string"/>
          <w:rFonts w:ascii="Verdana" w:hAnsi="Verdana"/>
          <w:color w:val="0000FF"/>
          <w:sz w:val="52"/>
          <w:szCs w:val="52"/>
          <w:bdr w:val="none" w:sz="0" w:space="0" w:color="auto" w:frame="1"/>
        </w:rPr>
        <w:t>GraphicsDemo.class</w:t>
      </w:r>
      <w:proofErr w:type="spellEnd"/>
      <w:r w:rsidRPr="00AC569B">
        <w:rPr>
          <w:rStyle w:val="string"/>
          <w:rFonts w:ascii="Verdana" w:hAnsi="Verdana"/>
          <w:color w:val="0000FF"/>
          <w:sz w:val="52"/>
          <w:szCs w:val="52"/>
          <w:bdr w:val="none" w:sz="0" w:space="0" w:color="auto" w:frame="1"/>
        </w:rPr>
        <w:t>"</w:t>
      </w:r>
      <w:r w:rsidRPr="00AC569B">
        <w:rPr>
          <w:rFonts w:ascii="Verdana" w:hAnsi="Verdana"/>
          <w:color w:val="000000"/>
          <w:sz w:val="52"/>
          <w:szCs w:val="52"/>
          <w:bdr w:val="none" w:sz="0" w:space="0" w:color="auto" w:frame="1"/>
        </w:rPr>
        <w:t> width=</w:t>
      </w:r>
      <w:r w:rsidRPr="00AC569B">
        <w:rPr>
          <w:rStyle w:val="string"/>
          <w:rFonts w:ascii="Verdana" w:hAnsi="Verdana"/>
          <w:color w:val="0000FF"/>
          <w:sz w:val="52"/>
          <w:szCs w:val="52"/>
          <w:bdr w:val="none" w:sz="0" w:space="0" w:color="auto" w:frame="1"/>
        </w:rPr>
        <w:t>"300"</w:t>
      </w:r>
      <w:r w:rsidRPr="00AC569B">
        <w:rPr>
          <w:rFonts w:ascii="Verdana" w:hAnsi="Verdana"/>
          <w:color w:val="000000"/>
          <w:sz w:val="52"/>
          <w:szCs w:val="52"/>
          <w:bdr w:val="none" w:sz="0" w:space="0" w:color="auto" w:frame="1"/>
        </w:rPr>
        <w:t> height=</w:t>
      </w:r>
      <w:r w:rsidRPr="00AC569B">
        <w:rPr>
          <w:rStyle w:val="string"/>
          <w:rFonts w:ascii="Verdana" w:hAnsi="Verdana"/>
          <w:color w:val="0000FF"/>
          <w:sz w:val="52"/>
          <w:szCs w:val="52"/>
          <w:bdr w:val="none" w:sz="0" w:space="0" w:color="auto" w:frame="1"/>
        </w:rPr>
        <w:t>"300"</w:t>
      </w:r>
      <w:r w:rsidRPr="00AC569B">
        <w:rPr>
          <w:rFonts w:ascii="Verdana" w:hAnsi="Verdana"/>
          <w:color w:val="000000"/>
          <w:sz w:val="52"/>
          <w:szCs w:val="52"/>
          <w:bdr w:val="none" w:sz="0" w:space="0" w:color="auto" w:frame="1"/>
        </w:rPr>
        <w:t>&gt;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&lt;/applet&gt;  </w:t>
      </w:r>
    </w:p>
    <w:p w:rsidR="00AC569B" w:rsidRPr="00AC569B" w:rsidRDefault="00AC569B" w:rsidP="00E74B02">
      <w:pP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&lt;/body&gt;  </w:t>
      </w:r>
    </w:p>
    <w:p w:rsidR="00AC569B" w:rsidRPr="00AC569B" w:rsidRDefault="00AC569B" w:rsidP="00E74B02">
      <w:pPr>
        <w:pBdr>
          <w:bottom w:val="double" w:sz="6" w:space="1" w:color="auto"/>
        </w:pBdr>
        <w:shd w:val="clear" w:color="auto" w:fill="FFFFFF"/>
        <w:spacing w:after="0" w:line="240" w:lineRule="auto"/>
        <w:ind w:left="360"/>
        <w:jc w:val="both"/>
        <w:rPr>
          <w:rFonts w:ascii="Verdana" w:hAnsi="Verdana"/>
          <w:color w:val="000000"/>
          <w:sz w:val="52"/>
          <w:szCs w:val="52"/>
        </w:rPr>
      </w:pPr>
      <w:r w:rsidRPr="00AC569B">
        <w:rPr>
          <w:rFonts w:ascii="Verdana" w:hAnsi="Verdana"/>
          <w:color w:val="000000"/>
          <w:sz w:val="52"/>
          <w:szCs w:val="52"/>
          <w:bdr w:val="none" w:sz="0" w:space="0" w:color="auto" w:frame="1"/>
        </w:rPr>
        <w:t>&lt;/html&gt;  </w:t>
      </w:r>
    </w:p>
    <w:p w:rsidR="00677E97" w:rsidRPr="00E74B02" w:rsidRDefault="00677E97" w:rsidP="00E74B02">
      <w:pPr>
        <w:spacing w:after="0" w:line="240" w:lineRule="auto"/>
        <w:ind w:left="360"/>
        <w:rPr>
          <w:rFonts w:ascii="Verdana" w:eastAsia="Times New Roman" w:hAnsi="Verdana" w:cs="Times New Roman"/>
          <w:color w:val="000000"/>
          <w:sz w:val="48"/>
          <w:szCs w:val="48"/>
          <w:lang w:bidi="pa-IN"/>
        </w:rPr>
      </w:pPr>
      <w:r w:rsidRPr="00E74B02">
        <w:rPr>
          <w:rFonts w:ascii="Verdana" w:eastAsia="Times New Roman" w:hAnsi="Verdana" w:cs="Times New Roman"/>
          <w:color w:val="000000"/>
          <w:sz w:val="48"/>
          <w:szCs w:val="48"/>
          <w:lang w:bidi="pa-IN"/>
        </w:rPr>
        <w:br w:type="page"/>
      </w:r>
    </w:p>
    <w:p w:rsidR="00677E97" w:rsidRPr="00F02B13" w:rsidRDefault="00677E97" w:rsidP="00E74B02">
      <w:pPr>
        <w:pStyle w:val="Heading1"/>
        <w:shd w:val="clear" w:color="auto" w:fill="FFFFFF"/>
        <w:spacing w:before="0" w:line="240" w:lineRule="auto"/>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Java AWT Tutorial</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Style w:val="Strong"/>
          <w:rFonts w:ascii="Verdana" w:hAnsi="Verdana"/>
          <w:color w:val="000000"/>
          <w:sz w:val="48"/>
          <w:szCs w:val="48"/>
        </w:rPr>
        <w:t>Java AWT</w:t>
      </w:r>
      <w:r w:rsidRPr="00F02B13">
        <w:rPr>
          <w:rStyle w:val="apple-converted-space"/>
          <w:rFonts w:ascii="Verdana" w:hAnsi="Verdana"/>
          <w:color w:val="000000"/>
          <w:sz w:val="48"/>
          <w:szCs w:val="48"/>
        </w:rPr>
        <w:t> </w:t>
      </w:r>
      <w:r w:rsidRPr="00F02B13">
        <w:rPr>
          <w:rFonts w:ascii="Verdana" w:hAnsi="Verdana"/>
          <w:color w:val="000000"/>
          <w:sz w:val="48"/>
          <w:szCs w:val="48"/>
        </w:rPr>
        <w:t>(Abstract Window Toolkit) is</w:t>
      </w:r>
      <w:r w:rsidRPr="00F02B13">
        <w:rPr>
          <w:rStyle w:val="apple-converted-space"/>
          <w:rFonts w:ascii="Verdana" w:hAnsi="Verdana"/>
          <w:color w:val="000000"/>
          <w:sz w:val="48"/>
          <w:szCs w:val="48"/>
        </w:rPr>
        <w:t> </w:t>
      </w:r>
      <w:r w:rsidRPr="00F02B13">
        <w:rPr>
          <w:rStyle w:val="Emphasis"/>
          <w:rFonts w:ascii="Verdana" w:hAnsi="Verdana"/>
          <w:color w:val="000000"/>
          <w:sz w:val="48"/>
          <w:szCs w:val="48"/>
        </w:rPr>
        <w:t>an API to develop GUI or window-based applications</w:t>
      </w:r>
      <w:r w:rsidRPr="00F02B13">
        <w:rPr>
          <w:rStyle w:val="apple-converted-space"/>
          <w:rFonts w:ascii="Verdana" w:hAnsi="Verdana"/>
          <w:color w:val="000000"/>
          <w:sz w:val="48"/>
          <w:szCs w:val="48"/>
        </w:rPr>
        <w:t> </w:t>
      </w:r>
      <w:r w:rsidRPr="00F02B13">
        <w:rPr>
          <w:rFonts w:ascii="Verdana" w:hAnsi="Verdana"/>
          <w:color w:val="000000"/>
          <w:sz w:val="48"/>
          <w:szCs w:val="48"/>
        </w:rPr>
        <w:t>in java.</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Java AWT components are platform-dependent i.e. components are displayed according to the view of operating system. AWT is heavyweight i.e. its components are using the resources of OS.</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 xml:space="preserve">The java.awt package provides classes for AWT </w:t>
      </w:r>
      <w:proofErr w:type="spellStart"/>
      <w:proofErr w:type="gramStart"/>
      <w:r w:rsidRPr="00F02B13">
        <w:rPr>
          <w:rFonts w:ascii="Verdana" w:hAnsi="Verdana"/>
          <w:color w:val="000000"/>
          <w:sz w:val="48"/>
          <w:szCs w:val="48"/>
        </w:rPr>
        <w:t>api</w:t>
      </w:r>
      <w:proofErr w:type="spellEnd"/>
      <w:proofErr w:type="gramEnd"/>
      <w:r w:rsidRPr="00F02B13">
        <w:rPr>
          <w:rFonts w:ascii="Verdana" w:hAnsi="Verdana"/>
          <w:color w:val="000000"/>
          <w:sz w:val="48"/>
          <w:szCs w:val="48"/>
        </w:rPr>
        <w:t xml:space="preserve"> such as </w:t>
      </w:r>
      <w:proofErr w:type="spellStart"/>
      <w:r w:rsidRPr="00F02B13">
        <w:rPr>
          <w:rFonts w:ascii="Verdana" w:hAnsi="Verdana"/>
          <w:color w:val="000000"/>
          <w:sz w:val="48"/>
          <w:szCs w:val="48"/>
        </w:rPr>
        <w:t>TextField</w:t>
      </w:r>
      <w:proofErr w:type="spellEnd"/>
      <w:r w:rsidRPr="00F02B13">
        <w:rPr>
          <w:rFonts w:ascii="Verdana" w:hAnsi="Verdana"/>
          <w:color w:val="000000"/>
          <w:sz w:val="48"/>
          <w:szCs w:val="48"/>
        </w:rPr>
        <w:t xml:space="preserve">, Label, </w:t>
      </w:r>
      <w:proofErr w:type="spellStart"/>
      <w:r w:rsidRPr="00F02B13">
        <w:rPr>
          <w:rFonts w:ascii="Verdana" w:hAnsi="Verdana"/>
          <w:color w:val="000000"/>
          <w:sz w:val="48"/>
          <w:szCs w:val="48"/>
        </w:rPr>
        <w:t>TextArea</w:t>
      </w:r>
      <w:proofErr w:type="spellEnd"/>
      <w:r w:rsidRPr="00F02B13">
        <w:rPr>
          <w:rFonts w:ascii="Verdana" w:hAnsi="Verdana"/>
          <w:color w:val="000000"/>
          <w:sz w:val="48"/>
          <w:szCs w:val="48"/>
        </w:rPr>
        <w:t xml:space="preserve">, </w:t>
      </w:r>
      <w:proofErr w:type="spellStart"/>
      <w:r w:rsidRPr="00F02B13">
        <w:rPr>
          <w:rFonts w:ascii="Verdana" w:hAnsi="Verdana"/>
          <w:color w:val="000000"/>
          <w:sz w:val="48"/>
          <w:szCs w:val="48"/>
        </w:rPr>
        <w:t>RadioButton</w:t>
      </w:r>
      <w:proofErr w:type="spellEnd"/>
      <w:r w:rsidRPr="00F02B13">
        <w:rPr>
          <w:rFonts w:ascii="Verdana" w:hAnsi="Verdana"/>
          <w:color w:val="000000"/>
          <w:sz w:val="48"/>
          <w:szCs w:val="48"/>
        </w:rPr>
        <w:t xml:space="preserve">, </w:t>
      </w:r>
      <w:proofErr w:type="spellStart"/>
      <w:r w:rsidRPr="00F02B13">
        <w:rPr>
          <w:rFonts w:ascii="Verdana" w:hAnsi="Verdana"/>
          <w:color w:val="000000"/>
          <w:sz w:val="48"/>
          <w:szCs w:val="48"/>
        </w:rPr>
        <w:t>CheckBox</w:t>
      </w:r>
      <w:proofErr w:type="spellEnd"/>
      <w:r w:rsidRPr="00F02B13">
        <w:rPr>
          <w:rFonts w:ascii="Verdana" w:hAnsi="Verdana"/>
          <w:color w:val="000000"/>
          <w:sz w:val="48"/>
          <w:szCs w:val="48"/>
        </w:rPr>
        <w:t>, Choice, List etc.</w:t>
      </w:r>
    </w:p>
    <w:p w:rsidR="00677E97" w:rsidRPr="00F02B13" w:rsidRDefault="00677E97" w:rsidP="00E74B02">
      <w:pPr>
        <w:pStyle w:val="Heading3"/>
        <w:shd w:val="clear" w:color="auto" w:fill="FFFFFF"/>
        <w:spacing w:before="0" w:line="240" w:lineRule="auto"/>
        <w:ind w:left="360"/>
        <w:jc w:val="both"/>
        <w:rPr>
          <w:rFonts w:ascii="Helvetica" w:hAnsi="Helvetica" w:cs="Helvetica"/>
          <w:b w:val="0"/>
          <w:bCs w:val="0"/>
          <w:color w:val="610B4B"/>
          <w:sz w:val="48"/>
          <w:szCs w:val="48"/>
        </w:rPr>
      </w:pPr>
      <w:r w:rsidRPr="00F02B13">
        <w:rPr>
          <w:rFonts w:ascii="Helvetica" w:hAnsi="Helvetica" w:cs="Helvetica"/>
          <w:b w:val="0"/>
          <w:bCs w:val="0"/>
          <w:color w:val="610B4B"/>
          <w:sz w:val="48"/>
          <w:szCs w:val="48"/>
        </w:rPr>
        <w:t>Container</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 xml:space="preserve">The Container is a component in AWT that can contain another components like buttons, </w:t>
      </w:r>
      <w:proofErr w:type="spellStart"/>
      <w:r w:rsidRPr="00F02B13">
        <w:rPr>
          <w:rFonts w:ascii="Verdana" w:hAnsi="Verdana"/>
          <w:color w:val="000000"/>
          <w:sz w:val="48"/>
          <w:szCs w:val="48"/>
        </w:rPr>
        <w:t>textfields</w:t>
      </w:r>
      <w:proofErr w:type="spellEnd"/>
      <w:r w:rsidRPr="00F02B13">
        <w:rPr>
          <w:rFonts w:ascii="Verdana" w:hAnsi="Verdana"/>
          <w:color w:val="000000"/>
          <w:sz w:val="48"/>
          <w:szCs w:val="48"/>
        </w:rPr>
        <w:t>, labels etc. The classes that extends Container class are known as container such as Frame, Dialog and Panel.</w:t>
      </w:r>
    </w:p>
    <w:p w:rsidR="00677E97" w:rsidRPr="00E74B02" w:rsidRDefault="004807A9" w:rsidP="00E74B02">
      <w:pPr>
        <w:spacing w:after="0" w:line="240" w:lineRule="auto"/>
        <w:ind w:left="360"/>
        <w:rPr>
          <w:rFonts w:ascii="Times New Roman" w:hAnsi="Times New Roman"/>
          <w:sz w:val="48"/>
          <w:szCs w:val="48"/>
        </w:rPr>
      </w:pPr>
      <w:r>
        <w:pict>
          <v:rect id="_x0000_i1025" style="width:0;height:.55pt" o:hrstd="t" o:hrnoshade="t" o:hr="t" fillcolor="#d4d4d4" stroked="f"/>
        </w:pict>
      </w:r>
    </w:p>
    <w:p w:rsidR="00677E97" w:rsidRPr="00F02B13" w:rsidRDefault="00677E97" w:rsidP="00E74B02">
      <w:pPr>
        <w:pStyle w:val="Heading3"/>
        <w:shd w:val="clear" w:color="auto" w:fill="FFFFFF"/>
        <w:spacing w:before="0" w:line="240" w:lineRule="auto"/>
        <w:ind w:left="360"/>
        <w:jc w:val="both"/>
        <w:rPr>
          <w:rFonts w:ascii="Helvetica" w:hAnsi="Helvetica" w:cs="Helvetica"/>
          <w:b w:val="0"/>
          <w:bCs w:val="0"/>
          <w:color w:val="610B4B"/>
          <w:sz w:val="48"/>
          <w:szCs w:val="48"/>
        </w:rPr>
      </w:pPr>
      <w:r w:rsidRPr="00F02B13">
        <w:rPr>
          <w:rFonts w:ascii="Helvetica" w:hAnsi="Helvetica" w:cs="Helvetica"/>
          <w:b w:val="0"/>
          <w:bCs w:val="0"/>
          <w:color w:val="610B4B"/>
          <w:sz w:val="48"/>
          <w:szCs w:val="48"/>
        </w:rPr>
        <w:t>Window</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The window is the container that have no borders and menu bars. You must use frame, dialog or another window for creating a window.</w:t>
      </w:r>
    </w:p>
    <w:p w:rsidR="00677E97" w:rsidRPr="00E74B02" w:rsidRDefault="004807A9" w:rsidP="00E74B02">
      <w:pPr>
        <w:spacing w:after="0" w:line="240" w:lineRule="auto"/>
        <w:ind w:left="360"/>
        <w:rPr>
          <w:rFonts w:ascii="Times New Roman" w:hAnsi="Times New Roman"/>
          <w:sz w:val="48"/>
          <w:szCs w:val="48"/>
        </w:rPr>
      </w:pPr>
      <w:r>
        <w:pict>
          <v:rect id="_x0000_i1026" style="width:0;height:.55pt" o:hrstd="t" o:hrnoshade="t" o:hr="t" fillcolor="#d4d4d4" stroked="f"/>
        </w:pict>
      </w:r>
    </w:p>
    <w:p w:rsidR="00677E97" w:rsidRPr="00F02B13" w:rsidRDefault="00677E97" w:rsidP="00E74B02">
      <w:pPr>
        <w:pStyle w:val="Heading3"/>
        <w:shd w:val="clear" w:color="auto" w:fill="FFFFFF"/>
        <w:spacing w:before="0" w:line="240" w:lineRule="auto"/>
        <w:ind w:left="360"/>
        <w:jc w:val="both"/>
        <w:rPr>
          <w:rFonts w:ascii="Helvetica" w:hAnsi="Helvetica" w:cs="Helvetica"/>
          <w:b w:val="0"/>
          <w:bCs w:val="0"/>
          <w:color w:val="610B4B"/>
          <w:sz w:val="48"/>
          <w:szCs w:val="48"/>
        </w:rPr>
      </w:pPr>
      <w:r w:rsidRPr="00F02B13">
        <w:rPr>
          <w:rFonts w:ascii="Helvetica" w:hAnsi="Helvetica" w:cs="Helvetica"/>
          <w:b w:val="0"/>
          <w:bCs w:val="0"/>
          <w:color w:val="610B4B"/>
          <w:sz w:val="48"/>
          <w:szCs w:val="48"/>
        </w:rPr>
        <w:t>Panel</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 xml:space="preserve">The Panel is the container that doesn't contain title bar and menu bars. It can have other components like button, </w:t>
      </w:r>
      <w:proofErr w:type="spellStart"/>
      <w:r w:rsidRPr="00F02B13">
        <w:rPr>
          <w:rFonts w:ascii="Verdana" w:hAnsi="Verdana"/>
          <w:color w:val="000000"/>
          <w:sz w:val="48"/>
          <w:szCs w:val="48"/>
        </w:rPr>
        <w:t>textfield</w:t>
      </w:r>
      <w:proofErr w:type="spellEnd"/>
      <w:r w:rsidRPr="00F02B13">
        <w:rPr>
          <w:rFonts w:ascii="Verdana" w:hAnsi="Verdana"/>
          <w:color w:val="000000"/>
          <w:sz w:val="48"/>
          <w:szCs w:val="48"/>
        </w:rPr>
        <w:t xml:space="preserve"> etc.</w:t>
      </w:r>
    </w:p>
    <w:p w:rsidR="00677E97" w:rsidRPr="00E74B02" w:rsidRDefault="004807A9" w:rsidP="00E74B02">
      <w:pPr>
        <w:spacing w:after="0" w:line="240" w:lineRule="auto"/>
        <w:ind w:left="360"/>
        <w:rPr>
          <w:rFonts w:ascii="Times New Roman" w:hAnsi="Times New Roman"/>
          <w:sz w:val="48"/>
          <w:szCs w:val="48"/>
        </w:rPr>
      </w:pPr>
      <w:r>
        <w:pict>
          <v:rect id="_x0000_i1027" style="width:0;height:.55pt" o:hrstd="t" o:hrnoshade="t" o:hr="t" fillcolor="#d4d4d4" stroked="f"/>
        </w:pict>
      </w:r>
    </w:p>
    <w:p w:rsidR="00677E97" w:rsidRPr="00F02B13" w:rsidRDefault="00677E97" w:rsidP="00E74B02">
      <w:pPr>
        <w:pStyle w:val="Heading3"/>
        <w:shd w:val="clear" w:color="auto" w:fill="FFFFFF"/>
        <w:spacing w:before="0" w:line="240" w:lineRule="auto"/>
        <w:ind w:left="360"/>
        <w:jc w:val="both"/>
        <w:rPr>
          <w:rFonts w:ascii="Helvetica" w:hAnsi="Helvetica" w:cs="Helvetica"/>
          <w:b w:val="0"/>
          <w:bCs w:val="0"/>
          <w:color w:val="610B4B"/>
          <w:sz w:val="48"/>
          <w:szCs w:val="48"/>
        </w:rPr>
      </w:pPr>
      <w:r w:rsidRPr="00F02B13">
        <w:rPr>
          <w:rFonts w:ascii="Helvetica" w:hAnsi="Helvetica" w:cs="Helvetica"/>
          <w:b w:val="0"/>
          <w:bCs w:val="0"/>
          <w:color w:val="610B4B"/>
          <w:sz w:val="48"/>
          <w:szCs w:val="48"/>
        </w:rPr>
        <w:t>Frame</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 xml:space="preserve">The Frame is the container that contain title bar and can have menu bars. It can have other components like button, </w:t>
      </w:r>
      <w:proofErr w:type="spellStart"/>
      <w:r w:rsidRPr="00F02B13">
        <w:rPr>
          <w:rFonts w:ascii="Verdana" w:hAnsi="Verdana"/>
          <w:color w:val="000000"/>
          <w:sz w:val="48"/>
          <w:szCs w:val="48"/>
        </w:rPr>
        <w:t>textfield</w:t>
      </w:r>
      <w:proofErr w:type="spellEnd"/>
      <w:r w:rsidRPr="00F02B13">
        <w:rPr>
          <w:rFonts w:ascii="Verdana" w:hAnsi="Verdana"/>
          <w:color w:val="000000"/>
          <w:sz w:val="48"/>
          <w:szCs w:val="48"/>
        </w:rPr>
        <w:t xml:space="preserve"> etc.</w:t>
      </w:r>
    </w:p>
    <w:p w:rsidR="00677E97" w:rsidRPr="00E74B02" w:rsidRDefault="004807A9" w:rsidP="00E74B02">
      <w:pPr>
        <w:spacing w:after="0" w:line="240" w:lineRule="auto"/>
        <w:ind w:left="360"/>
        <w:rPr>
          <w:rFonts w:ascii="Times New Roman" w:hAnsi="Times New Roman"/>
          <w:sz w:val="48"/>
          <w:szCs w:val="48"/>
        </w:rPr>
      </w:pPr>
      <w:r>
        <w:pict>
          <v:rect id="_x0000_i1028" style="width:0;height:.55pt" o:hrstd="t" o:hrnoshade="t" o:hr="t" fillcolor="#d4d4d4" stroked="f"/>
        </w:pict>
      </w:r>
    </w:p>
    <w:p w:rsidR="00677E97" w:rsidRPr="00F02B13" w:rsidRDefault="00677E97" w:rsidP="00E74B02">
      <w:pPr>
        <w:pStyle w:val="Heading3"/>
        <w:shd w:val="clear" w:color="auto" w:fill="FFFFFF"/>
        <w:spacing w:before="0" w:line="240" w:lineRule="auto"/>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Useful Methods of Component class</w:t>
      </w:r>
    </w:p>
    <w:tbl>
      <w:tblPr>
        <w:tblW w:w="17998"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8642"/>
        <w:gridCol w:w="9356"/>
      </w:tblGrid>
      <w:tr w:rsidR="00677E97" w:rsidRPr="00F02B13" w:rsidTr="004807A9">
        <w:tc>
          <w:tcPr>
            <w:tcW w:w="8642" w:type="dxa"/>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rPr>
                <w:b/>
                <w:bCs/>
                <w:color w:val="000000"/>
                <w:sz w:val="48"/>
                <w:szCs w:val="48"/>
              </w:rPr>
            </w:pPr>
            <w:r w:rsidRPr="00E74B02">
              <w:rPr>
                <w:b/>
                <w:bCs/>
                <w:color w:val="000000"/>
                <w:sz w:val="48"/>
                <w:szCs w:val="48"/>
              </w:rPr>
              <w:t>Method</w:t>
            </w:r>
          </w:p>
        </w:tc>
        <w:tc>
          <w:tcPr>
            <w:tcW w:w="9356" w:type="dxa"/>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rPr>
                <w:b/>
                <w:bCs/>
                <w:color w:val="000000"/>
                <w:sz w:val="48"/>
                <w:szCs w:val="48"/>
              </w:rPr>
            </w:pPr>
            <w:r w:rsidRPr="00E74B02">
              <w:rPr>
                <w:b/>
                <w:bCs/>
                <w:color w:val="000000"/>
                <w:sz w:val="48"/>
                <w:szCs w:val="48"/>
              </w:rPr>
              <w:t>Description</w:t>
            </w:r>
          </w:p>
        </w:tc>
      </w:tr>
      <w:tr w:rsidR="00677E97" w:rsidRPr="00F02B13" w:rsidTr="004807A9">
        <w:tc>
          <w:tcPr>
            <w:tcW w:w="8642"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36"/>
                <w:szCs w:val="36"/>
              </w:rPr>
            </w:pPr>
            <w:r w:rsidRPr="00E74B02">
              <w:rPr>
                <w:rFonts w:ascii="Verdana" w:hAnsi="Verdana"/>
                <w:color w:val="000000"/>
                <w:sz w:val="36"/>
                <w:szCs w:val="36"/>
              </w:rPr>
              <w:t>public void add(Component c)</w:t>
            </w:r>
          </w:p>
        </w:tc>
        <w:tc>
          <w:tcPr>
            <w:tcW w:w="9356"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gramStart"/>
            <w:r w:rsidRPr="00E74B02">
              <w:rPr>
                <w:rFonts w:ascii="Verdana" w:hAnsi="Verdana"/>
                <w:color w:val="000000"/>
                <w:sz w:val="48"/>
                <w:szCs w:val="48"/>
              </w:rPr>
              <w:t>inserts</w:t>
            </w:r>
            <w:proofErr w:type="gramEnd"/>
            <w:r w:rsidRPr="00E74B02">
              <w:rPr>
                <w:rFonts w:ascii="Verdana" w:hAnsi="Verdana"/>
                <w:color w:val="000000"/>
                <w:sz w:val="48"/>
                <w:szCs w:val="48"/>
              </w:rPr>
              <w:t xml:space="preserve"> a component on this component.</w:t>
            </w:r>
          </w:p>
        </w:tc>
      </w:tr>
      <w:tr w:rsidR="00677E97" w:rsidRPr="00F02B13" w:rsidTr="004807A9">
        <w:tc>
          <w:tcPr>
            <w:tcW w:w="8642" w:type="dxa"/>
            <w:tcBorders>
              <w:top w:val="single" w:sz="4" w:space="0" w:color="FFC0CB"/>
              <w:left w:val="single" w:sz="4" w:space="0" w:color="FFC0CB"/>
              <w:bottom w:val="single" w:sz="4" w:space="0" w:color="FFC0CB"/>
              <w:right w:val="single" w:sz="4" w:space="0" w:color="FFC0CB"/>
            </w:tcBorders>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36"/>
                <w:szCs w:val="36"/>
              </w:rPr>
            </w:pPr>
            <w:r w:rsidRPr="00E74B02">
              <w:rPr>
                <w:rFonts w:ascii="Verdana" w:hAnsi="Verdana"/>
                <w:color w:val="000000"/>
                <w:sz w:val="36"/>
                <w:szCs w:val="36"/>
              </w:rPr>
              <w:t xml:space="preserve">public void </w:t>
            </w:r>
            <w:proofErr w:type="spellStart"/>
            <w:r w:rsidRPr="00E74B02">
              <w:rPr>
                <w:rFonts w:ascii="Verdana" w:hAnsi="Verdana"/>
                <w:color w:val="000000"/>
                <w:sz w:val="36"/>
                <w:szCs w:val="36"/>
              </w:rPr>
              <w:t>setSize</w:t>
            </w:r>
            <w:proofErr w:type="spellEnd"/>
            <w:r w:rsidRPr="00E74B02">
              <w:rPr>
                <w:rFonts w:ascii="Verdana" w:hAnsi="Verdana"/>
                <w:color w:val="000000"/>
                <w:sz w:val="36"/>
                <w:szCs w:val="36"/>
              </w:rPr>
              <w:t>(</w:t>
            </w:r>
            <w:proofErr w:type="spellStart"/>
            <w:r w:rsidRPr="00E74B02">
              <w:rPr>
                <w:rFonts w:ascii="Verdana" w:hAnsi="Verdana"/>
                <w:color w:val="000000"/>
                <w:sz w:val="36"/>
                <w:szCs w:val="36"/>
              </w:rPr>
              <w:t>int</w:t>
            </w:r>
            <w:proofErr w:type="spellEnd"/>
            <w:r w:rsidRPr="00E74B02">
              <w:rPr>
                <w:rFonts w:ascii="Verdana" w:hAnsi="Verdana"/>
                <w:color w:val="000000"/>
                <w:sz w:val="36"/>
                <w:szCs w:val="36"/>
              </w:rPr>
              <w:t xml:space="preserve"> </w:t>
            </w:r>
            <w:proofErr w:type="spellStart"/>
            <w:r w:rsidRPr="00E74B02">
              <w:rPr>
                <w:rFonts w:ascii="Verdana" w:hAnsi="Verdana"/>
                <w:color w:val="000000"/>
                <w:sz w:val="36"/>
                <w:szCs w:val="36"/>
              </w:rPr>
              <w:t>width,int</w:t>
            </w:r>
            <w:proofErr w:type="spellEnd"/>
            <w:r w:rsidRPr="00E74B02">
              <w:rPr>
                <w:rFonts w:ascii="Verdana" w:hAnsi="Verdana"/>
                <w:color w:val="000000"/>
                <w:sz w:val="36"/>
                <w:szCs w:val="36"/>
              </w:rPr>
              <w:t xml:space="preserve"> height)</w:t>
            </w:r>
          </w:p>
        </w:tc>
        <w:tc>
          <w:tcPr>
            <w:tcW w:w="9356" w:type="dxa"/>
            <w:tcBorders>
              <w:top w:val="single" w:sz="4" w:space="0" w:color="FFC0CB"/>
              <w:left w:val="single" w:sz="4" w:space="0" w:color="FFC0CB"/>
              <w:bottom w:val="single" w:sz="4" w:space="0" w:color="FFC0CB"/>
              <w:right w:val="single" w:sz="4" w:space="0" w:color="FFC0CB"/>
            </w:tcBorders>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gramStart"/>
            <w:r w:rsidRPr="00E74B02">
              <w:rPr>
                <w:rFonts w:ascii="Verdana" w:hAnsi="Verdana"/>
                <w:color w:val="000000"/>
                <w:sz w:val="48"/>
                <w:szCs w:val="48"/>
              </w:rPr>
              <w:t>sets</w:t>
            </w:r>
            <w:proofErr w:type="gramEnd"/>
            <w:r w:rsidRPr="00E74B02">
              <w:rPr>
                <w:rFonts w:ascii="Verdana" w:hAnsi="Verdana"/>
                <w:color w:val="000000"/>
                <w:sz w:val="48"/>
                <w:szCs w:val="48"/>
              </w:rPr>
              <w:t xml:space="preserve"> the size (width and height) of the component.</w:t>
            </w:r>
          </w:p>
        </w:tc>
      </w:tr>
      <w:tr w:rsidR="00677E97" w:rsidRPr="00F02B13" w:rsidTr="004807A9">
        <w:tc>
          <w:tcPr>
            <w:tcW w:w="8642"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36"/>
                <w:szCs w:val="36"/>
              </w:rPr>
            </w:pPr>
            <w:r w:rsidRPr="00E74B02">
              <w:rPr>
                <w:rFonts w:ascii="Verdana" w:hAnsi="Verdana"/>
                <w:color w:val="000000"/>
                <w:sz w:val="36"/>
                <w:szCs w:val="36"/>
              </w:rPr>
              <w:t xml:space="preserve">public void </w:t>
            </w:r>
            <w:proofErr w:type="spellStart"/>
            <w:r w:rsidRPr="00E74B02">
              <w:rPr>
                <w:rFonts w:ascii="Verdana" w:hAnsi="Verdana"/>
                <w:color w:val="000000"/>
                <w:sz w:val="36"/>
                <w:szCs w:val="36"/>
              </w:rPr>
              <w:t>setLayout</w:t>
            </w:r>
            <w:proofErr w:type="spellEnd"/>
            <w:r w:rsidRPr="00E74B02">
              <w:rPr>
                <w:rFonts w:ascii="Verdana" w:hAnsi="Verdana"/>
                <w:color w:val="000000"/>
                <w:sz w:val="36"/>
                <w:szCs w:val="36"/>
              </w:rPr>
              <w:t>(</w:t>
            </w:r>
            <w:proofErr w:type="spellStart"/>
            <w:r w:rsidRPr="00E74B02">
              <w:rPr>
                <w:rFonts w:ascii="Verdana" w:hAnsi="Verdana"/>
                <w:color w:val="000000"/>
                <w:sz w:val="36"/>
                <w:szCs w:val="36"/>
              </w:rPr>
              <w:t>LayoutManager</w:t>
            </w:r>
            <w:proofErr w:type="spellEnd"/>
            <w:r w:rsidRPr="00E74B02">
              <w:rPr>
                <w:rFonts w:ascii="Verdana" w:hAnsi="Verdana"/>
                <w:color w:val="000000"/>
                <w:sz w:val="36"/>
                <w:szCs w:val="36"/>
              </w:rPr>
              <w:t xml:space="preserve"> m)</w:t>
            </w:r>
          </w:p>
        </w:tc>
        <w:tc>
          <w:tcPr>
            <w:tcW w:w="9356"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gramStart"/>
            <w:r w:rsidRPr="00E74B02">
              <w:rPr>
                <w:rFonts w:ascii="Verdana" w:hAnsi="Verdana"/>
                <w:color w:val="000000"/>
                <w:sz w:val="48"/>
                <w:szCs w:val="48"/>
              </w:rPr>
              <w:t>defines</w:t>
            </w:r>
            <w:proofErr w:type="gramEnd"/>
            <w:r w:rsidRPr="00E74B02">
              <w:rPr>
                <w:rFonts w:ascii="Verdana" w:hAnsi="Verdana"/>
                <w:color w:val="000000"/>
                <w:sz w:val="48"/>
                <w:szCs w:val="48"/>
              </w:rPr>
              <w:t xml:space="preserve"> the layout manager for the component.</w:t>
            </w:r>
          </w:p>
        </w:tc>
      </w:tr>
      <w:tr w:rsidR="00677E97" w:rsidRPr="00F02B13" w:rsidTr="004807A9">
        <w:tc>
          <w:tcPr>
            <w:tcW w:w="8642" w:type="dxa"/>
            <w:tcBorders>
              <w:top w:val="single" w:sz="4" w:space="0" w:color="FFC0CB"/>
              <w:left w:val="single" w:sz="4" w:space="0" w:color="FFC0CB"/>
              <w:bottom w:val="single" w:sz="4" w:space="0" w:color="FFC0CB"/>
              <w:right w:val="single" w:sz="4" w:space="0" w:color="FFC0CB"/>
            </w:tcBorders>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36"/>
                <w:szCs w:val="36"/>
              </w:rPr>
            </w:pPr>
            <w:r w:rsidRPr="00E74B02">
              <w:rPr>
                <w:rFonts w:ascii="Verdana" w:hAnsi="Verdana"/>
                <w:color w:val="000000"/>
                <w:sz w:val="36"/>
                <w:szCs w:val="36"/>
              </w:rPr>
              <w:t xml:space="preserve">public void </w:t>
            </w:r>
            <w:proofErr w:type="spellStart"/>
            <w:r w:rsidRPr="00E74B02">
              <w:rPr>
                <w:rFonts w:ascii="Verdana" w:hAnsi="Verdana"/>
                <w:color w:val="000000"/>
                <w:sz w:val="36"/>
                <w:szCs w:val="36"/>
              </w:rPr>
              <w:t>setVisible</w:t>
            </w:r>
            <w:proofErr w:type="spellEnd"/>
            <w:r w:rsidRPr="00E74B02">
              <w:rPr>
                <w:rFonts w:ascii="Verdana" w:hAnsi="Verdana"/>
                <w:color w:val="000000"/>
                <w:sz w:val="36"/>
                <w:szCs w:val="36"/>
              </w:rPr>
              <w:t>(</w:t>
            </w:r>
            <w:proofErr w:type="spellStart"/>
            <w:r w:rsidRPr="00E74B02">
              <w:rPr>
                <w:rFonts w:ascii="Verdana" w:hAnsi="Verdana"/>
                <w:color w:val="000000"/>
                <w:sz w:val="36"/>
                <w:szCs w:val="36"/>
              </w:rPr>
              <w:t>boolean</w:t>
            </w:r>
            <w:proofErr w:type="spellEnd"/>
            <w:r w:rsidRPr="00E74B02">
              <w:rPr>
                <w:rFonts w:ascii="Verdana" w:hAnsi="Verdana"/>
                <w:color w:val="000000"/>
                <w:sz w:val="36"/>
                <w:szCs w:val="36"/>
              </w:rPr>
              <w:t xml:space="preserve"> status)</w:t>
            </w:r>
          </w:p>
        </w:tc>
        <w:tc>
          <w:tcPr>
            <w:tcW w:w="9356" w:type="dxa"/>
            <w:tcBorders>
              <w:top w:val="single" w:sz="4" w:space="0" w:color="FFC0CB"/>
              <w:left w:val="single" w:sz="4" w:space="0" w:color="FFC0CB"/>
              <w:bottom w:val="single" w:sz="4" w:space="0" w:color="FFC0CB"/>
              <w:right w:val="single" w:sz="4" w:space="0" w:color="FFC0CB"/>
            </w:tcBorders>
            <w:shd w:val="clear" w:color="auto" w:fill="F6FFE1"/>
            <w:tcMar>
              <w:top w:w="55" w:type="dxa"/>
              <w:left w:w="55" w:type="dxa"/>
              <w:bottom w:w="55" w:type="dxa"/>
              <w:right w:w="55"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gramStart"/>
            <w:r w:rsidRPr="00E74B02">
              <w:rPr>
                <w:rFonts w:ascii="Verdana" w:hAnsi="Verdana"/>
                <w:color w:val="000000"/>
                <w:sz w:val="48"/>
                <w:szCs w:val="48"/>
              </w:rPr>
              <w:t>changes</w:t>
            </w:r>
            <w:proofErr w:type="gramEnd"/>
            <w:r w:rsidRPr="00E74B02">
              <w:rPr>
                <w:rFonts w:ascii="Verdana" w:hAnsi="Verdana"/>
                <w:color w:val="000000"/>
                <w:sz w:val="48"/>
                <w:szCs w:val="48"/>
              </w:rPr>
              <w:t xml:space="preserve"> the visibility of the component, by default false.</w:t>
            </w:r>
          </w:p>
        </w:tc>
      </w:tr>
    </w:tbl>
    <w:p w:rsidR="00677E97" w:rsidRPr="00F02B13" w:rsidRDefault="00677E97" w:rsidP="00E74B02">
      <w:pPr>
        <w:shd w:val="clear" w:color="auto" w:fill="FFFFFF"/>
        <w:spacing w:after="0" w:line="240" w:lineRule="auto"/>
        <w:ind w:left="360"/>
        <w:jc w:val="both"/>
        <w:rPr>
          <w:rFonts w:ascii="Verdana" w:eastAsia="Times New Roman" w:hAnsi="Verdana" w:cs="Times New Roman"/>
          <w:b/>
          <w:bCs/>
          <w:color w:val="006699"/>
          <w:sz w:val="48"/>
          <w:szCs w:val="48"/>
          <w:lang w:bidi="pa-IN"/>
        </w:rPr>
      </w:pPr>
    </w:p>
    <w:p w:rsidR="00677E97" w:rsidRPr="00F02B13" w:rsidRDefault="00677E97" w:rsidP="00E74B02">
      <w:pPr>
        <w:pStyle w:val="Heading2"/>
        <w:spacing w:before="0" w:beforeAutospacing="0" w:after="0" w:afterAutospacing="0"/>
        <w:ind w:left="360" w:right="48"/>
        <w:rPr>
          <w:rFonts w:ascii="Verdana" w:hAnsi="Verdana"/>
          <w:b w:val="0"/>
          <w:bCs w:val="0"/>
          <w:color w:val="121214"/>
          <w:spacing w:val="-11"/>
          <w:sz w:val="48"/>
          <w:szCs w:val="48"/>
        </w:rPr>
      </w:pPr>
      <w:r w:rsidRPr="00F02B13">
        <w:rPr>
          <w:rFonts w:ascii="Verdana" w:hAnsi="Verdana"/>
          <w:b w:val="0"/>
          <w:bCs w:val="0"/>
          <w:color w:val="121214"/>
          <w:spacing w:val="-11"/>
          <w:sz w:val="48"/>
          <w:szCs w:val="48"/>
        </w:rPr>
        <w:t>AWT UI Elements:</w:t>
      </w:r>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Following is the list of commonly used controls while designed GUI using AWT.</w:t>
      </w:r>
    </w:p>
    <w:tbl>
      <w:tblPr>
        <w:tblW w:w="17714"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452"/>
        <w:gridCol w:w="16262"/>
      </w:tblGrid>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b/>
                <w:bCs/>
                <w:color w:val="313131"/>
                <w:sz w:val="48"/>
                <w:szCs w:val="48"/>
              </w:rPr>
            </w:pPr>
            <w:r w:rsidRPr="00E74B02">
              <w:rPr>
                <w:rFonts w:ascii="Verdana" w:hAnsi="Verdana"/>
                <w:b/>
                <w:bCs/>
                <w:color w:val="313131"/>
                <w:sz w:val="48"/>
                <w:szCs w:val="48"/>
              </w:rPr>
              <w:t>Sr. No.</w:t>
            </w:r>
          </w:p>
        </w:tc>
        <w:tc>
          <w:tcPr>
            <w:tcW w:w="16262"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b/>
                <w:bCs/>
                <w:color w:val="313131"/>
                <w:sz w:val="48"/>
                <w:szCs w:val="48"/>
              </w:rPr>
            </w:pPr>
            <w:r w:rsidRPr="00E74B02">
              <w:rPr>
                <w:rFonts w:ascii="Verdana" w:hAnsi="Verdana"/>
                <w:b/>
                <w:bCs/>
                <w:color w:val="313131"/>
                <w:sz w:val="48"/>
                <w:szCs w:val="48"/>
              </w:rPr>
              <w:t>Control &amp; Description</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1</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6" w:history="1">
              <w:r w:rsidR="00677E97" w:rsidRPr="00F02B13">
                <w:rPr>
                  <w:rStyle w:val="Hyperlink"/>
                  <w:rFonts w:ascii="Verdana" w:hAnsi="Verdana"/>
                  <w:b/>
                  <w:bCs/>
                  <w:color w:val="313131"/>
                  <w:sz w:val="48"/>
                  <w:szCs w:val="48"/>
                </w:rPr>
                <w:t>Label</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Label object is a component for placing text in a container.</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2</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7" w:history="1">
              <w:r w:rsidR="00677E97" w:rsidRPr="00F02B13">
                <w:rPr>
                  <w:rStyle w:val="Hyperlink"/>
                  <w:rFonts w:ascii="Verdana" w:hAnsi="Verdana"/>
                  <w:b/>
                  <w:bCs/>
                  <w:color w:val="313131"/>
                  <w:sz w:val="48"/>
                  <w:szCs w:val="48"/>
                </w:rPr>
                <w:t>Button</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This class creates a labeled button.</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3</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8" w:history="1">
              <w:proofErr w:type="spellStart"/>
              <w:r w:rsidR="00CA04C2">
                <w:rPr>
                  <w:rStyle w:val="Hyperlink"/>
                  <w:rFonts w:ascii="Verdana" w:hAnsi="Verdana"/>
                  <w:b/>
                  <w:bCs/>
                  <w:color w:val="313131"/>
                  <w:sz w:val="48"/>
                  <w:szCs w:val="48"/>
                </w:rPr>
                <w:t>Check</w:t>
              </w:r>
              <w:r w:rsidR="00677E97" w:rsidRPr="00F02B13">
                <w:rPr>
                  <w:rStyle w:val="Hyperlink"/>
                  <w:rFonts w:ascii="Verdana" w:hAnsi="Verdana"/>
                  <w:b/>
                  <w:bCs/>
                  <w:color w:val="313131"/>
                  <w:sz w:val="48"/>
                  <w:szCs w:val="48"/>
                </w:rPr>
                <w:t>Box</w:t>
              </w:r>
              <w:proofErr w:type="spellEnd"/>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check box is a graphical component that can be in either an</w:t>
            </w:r>
            <w:r w:rsidRPr="00F02B13">
              <w:rPr>
                <w:rStyle w:val="apple-converted-space"/>
                <w:rFonts w:ascii="Verdana" w:hAnsi="Verdana"/>
                <w:color w:val="000000"/>
                <w:sz w:val="48"/>
                <w:szCs w:val="48"/>
              </w:rPr>
              <w:t> </w:t>
            </w:r>
            <w:r w:rsidRPr="00F02B13">
              <w:rPr>
                <w:rFonts w:ascii="Verdana" w:hAnsi="Verdana"/>
                <w:b/>
                <w:bCs/>
                <w:color w:val="000000"/>
                <w:sz w:val="48"/>
                <w:szCs w:val="48"/>
              </w:rPr>
              <w:t>on</w:t>
            </w:r>
            <w:r w:rsidRPr="00F02B13">
              <w:rPr>
                <w:rStyle w:val="apple-converted-space"/>
                <w:rFonts w:ascii="Verdana" w:hAnsi="Verdana"/>
                <w:color w:val="000000"/>
                <w:sz w:val="48"/>
                <w:szCs w:val="48"/>
              </w:rPr>
              <w:t> </w:t>
            </w:r>
            <w:r w:rsidRPr="00F02B13">
              <w:rPr>
                <w:rFonts w:ascii="Verdana" w:hAnsi="Verdana"/>
                <w:color w:val="000000"/>
                <w:sz w:val="48"/>
                <w:szCs w:val="48"/>
              </w:rPr>
              <w:t>(true) or</w:t>
            </w:r>
            <w:r w:rsidRPr="00F02B13">
              <w:rPr>
                <w:rStyle w:val="apple-converted-space"/>
                <w:rFonts w:ascii="Verdana" w:hAnsi="Verdana"/>
                <w:color w:val="000000"/>
                <w:sz w:val="48"/>
                <w:szCs w:val="48"/>
              </w:rPr>
              <w:t> </w:t>
            </w:r>
            <w:r w:rsidRPr="00F02B13">
              <w:rPr>
                <w:rFonts w:ascii="Verdana" w:hAnsi="Verdana"/>
                <w:b/>
                <w:bCs/>
                <w:color w:val="000000"/>
                <w:sz w:val="48"/>
                <w:szCs w:val="48"/>
              </w:rPr>
              <w:t>off</w:t>
            </w:r>
            <w:r w:rsidRPr="00F02B13">
              <w:rPr>
                <w:rStyle w:val="apple-converted-space"/>
                <w:rFonts w:ascii="Verdana" w:hAnsi="Verdana"/>
                <w:color w:val="000000"/>
                <w:sz w:val="48"/>
                <w:szCs w:val="48"/>
              </w:rPr>
              <w:t> </w:t>
            </w:r>
            <w:r w:rsidRPr="00F02B13">
              <w:rPr>
                <w:rFonts w:ascii="Verdana" w:hAnsi="Verdana"/>
                <w:color w:val="000000"/>
                <w:sz w:val="48"/>
                <w:szCs w:val="48"/>
              </w:rPr>
              <w:t>(false) state.</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4</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9" w:history="1">
              <w:proofErr w:type="spellStart"/>
              <w:r w:rsidR="00CA04C2">
                <w:rPr>
                  <w:rStyle w:val="Hyperlink"/>
                  <w:rFonts w:ascii="Verdana" w:hAnsi="Verdana"/>
                  <w:b/>
                  <w:bCs/>
                  <w:color w:val="313131"/>
                  <w:sz w:val="48"/>
                  <w:szCs w:val="48"/>
                </w:rPr>
                <w:t>CheckBox</w:t>
              </w:r>
              <w:r w:rsidR="00677E97" w:rsidRPr="00F02B13">
                <w:rPr>
                  <w:rStyle w:val="Hyperlink"/>
                  <w:rFonts w:ascii="Verdana" w:hAnsi="Verdana"/>
                  <w:b/>
                  <w:bCs/>
                  <w:color w:val="313131"/>
                  <w:sz w:val="48"/>
                  <w:szCs w:val="48"/>
                </w:rPr>
                <w:t>Group</w:t>
              </w:r>
              <w:proofErr w:type="spellEnd"/>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 xml:space="preserve">The </w:t>
            </w:r>
            <w:proofErr w:type="spellStart"/>
            <w:r w:rsidRPr="00F02B13">
              <w:rPr>
                <w:rFonts w:ascii="Verdana" w:hAnsi="Verdana"/>
                <w:color w:val="000000"/>
                <w:sz w:val="48"/>
                <w:szCs w:val="48"/>
              </w:rPr>
              <w:t>CheckboxGroup</w:t>
            </w:r>
            <w:proofErr w:type="spellEnd"/>
            <w:r w:rsidRPr="00F02B13">
              <w:rPr>
                <w:rFonts w:ascii="Verdana" w:hAnsi="Verdana"/>
                <w:color w:val="000000"/>
                <w:sz w:val="48"/>
                <w:szCs w:val="48"/>
              </w:rPr>
              <w:t xml:space="preserve"> class is used to group the set of checkbox.</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5</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0" w:history="1">
              <w:r w:rsidR="00677E97" w:rsidRPr="00F02B13">
                <w:rPr>
                  <w:rStyle w:val="Hyperlink"/>
                  <w:rFonts w:ascii="Verdana" w:hAnsi="Verdana"/>
                  <w:b/>
                  <w:bCs/>
                  <w:color w:val="313131"/>
                  <w:sz w:val="48"/>
                  <w:szCs w:val="48"/>
                </w:rPr>
                <w:t>List</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The List component presents the user with a scrolling list of text items.</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6</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1" w:history="1">
              <w:r w:rsidR="00677E97" w:rsidRPr="00F02B13">
                <w:rPr>
                  <w:rStyle w:val="Hyperlink"/>
                  <w:rFonts w:ascii="Verdana" w:hAnsi="Verdana"/>
                  <w:b/>
                  <w:bCs/>
                  <w:color w:val="313131"/>
                  <w:sz w:val="48"/>
                  <w:szCs w:val="48"/>
                </w:rPr>
                <w:t>Text Field</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 xml:space="preserve">A </w:t>
            </w:r>
            <w:proofErr w:type="spellStart"/>
            <w:r w:rsidRPr="00F02B13">
              <w:rPr>
                <w:rFonts w:ascii="Verdana" w:hAnsi="Verdana"/>
                <w:color w:val="000000"/>
                <w:sz w:val="48"/>
                <w:szCs w:val="48"/>
              </w:rPr>
              <w:t>TextField</w:t>
            </w:r>
            <w:proofErr w:type="spellEnd"/>
            <w:r w:rsidRPr="00F02B13">
              <w:rPr>
                <w:rFonts w:ascii="Verdana" w:hAnsi="Verdana"/>
                <w:color w:val="000000"/>
                <w:sz w:val="48"/>
                <w:szCs w:val="48"/>
              </w:rPr>
              <w:t xml:space="preserve"> object is a text component that allows for the editing of a single line of text.</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7</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2" w:history="1">
              <w:r w:rsidR="00677E97" w:rsidRPr="00F02B13">
                <w:rPr>
                  <w:rStyle w:val="Hyperlink"/>
                  <w:rFonts w:ascii="Verdana" w:hAnsi="Verdana"/>
                  <w:b/>
                  <w:bCs/>
                  <w:color w:val="313131"/>
                  <w:sz w:val="48"/>
                  <w:szCs w:val="48"/>
                </w:rPr>
                <w:t>Text Area</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 xml:space="preserve">A </w:t>
            </w:r>
            <w:proofErr w:type="spellStart"/>
            <w:r w:rsidRPr="00F02B13">
              <w:rPr>
                <w:rFonts w:ascii="Verdana" w:hAnsi="Verdana"/>
                <w:color w:val="000000"/>
                <w:sz w:val="48"/>
                <w:szCs w:val="48"/>
              </w:rPr>
              <w:t>TextArea</w:t>
            </w:r>
            <w:proofErr w:type="spellEnd"/>
            <w:r w:rsidRPr="00F02B13">
              <w:rPr>
                <w:rFonts w:ascii="Verdana" w:hAnsi="Verdana"/>
                <w:color w:val="000000"/>
                <w:sz w:val="48"/>
                <w:szCs w:val="48"/>
              </w:rPr>
              <w:t xml:space="preserve"> object is a text component that allows for the editing of a multiple lines of text.</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8</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3" w:history="1">
              <w:r w:rsidR="00677E97" w:rsidRPr="00F02B13">
                <w:rPr>
                  <w:rStyle w:val="Hyperlink"/>
                  <w:rFonts w:ascii="Verdana" w:hAnsi="Verdana"/>
                  <w:b/>
                  <w:bCs/>
                  <w:color w:val="313131"/>
                  <w:sz w:val="48"/>
                  <w:szCs w:val="48"/>
                </w:rPr>
                <w:t>Choice</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Choice control is used to show pop up menu of choices. Selected choice is shown on the top of the menu.</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9</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4" w:history="1">
              <w:r w:rsidR="00677E97" w:rsidRPr="00F02B13">
                <w:rPr>
                  <w:rStyle w:val="Hyperlink"/>
                  <w:rFonts w:ascii="Verdana" w:hAnsi="Verdana"/>
                  <w:b/>
                  <w:bCs/>
                  <w:color w:val="313131"/>
                  <w:sz w:val="48"/>
                  <w:szCs w:val="48"/>
                </w:rPr>
                <w:t>Canvas</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Canvas control represents a rectangular area where application can draw something or can receive inputs created by user.</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10</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5" w:history="1">
              <w:r w:rsidR="00677E97" w:rsidRPr="00F02B13">
                <w:rPr>
                  <w:rStyle w:val="Hyperlink"/>
                  <w:rFonts w:ascii="Verdana" w:hAnsi="Verdana"/>
                  <w:b/>
                  <w:bCs/>
                  <w:color w:val="313131"/>
                  <w:sz w:val="48"/>
                  <w:szCs w:val="48"/>
                </w:rPr>
                <w:t>Image</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An Image control is superclass for all image classes representing graphical images.</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11</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6" w:history="1">
              <w:r w:rsidR="00677E97" w:rsidRPr="00F02B13">
                <w:rPr>
                  <w:rStyle w:val="Hyperlink"/>
                  <w:rFonts w:ascii="Verdana" w:hAnsi="Verdana"/>
                  <w:b/>
                  <w:bCs/>
                  <w:color w:val="313131"/>
                  <w:sz w:val="48"/>
                  <w:szCs w:val="48"/>
                </w:rPr>
                <w:t>Scroll Bar</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Scrollbar control represents a scroll bar component in order to enable user to select from range of values.</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12</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7" w:history="1">
              <w:r w:rsidR="00677E97" w:rsidRPr="00F02B13">
                <w:rPr>
                  <w:rStyle w:val="Hyperlink"/>
                  <w:rFonts w:ascii="Verdana" w:hAnsi="Verdana"/>
                  <w:b/>
                  <w:bCs/>
                  <w:color w:val="313131"/>
                  <w:sz w:val="48"/>
                  <w:szCs w:val="48"/>
                </w:rPr>
                <w:t>Dialog</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A Dialog control represents a top-level window with a title and a border used to take some form of input from the user.</w:t>
            </w:r>
          </w:p>
        </w:tc>
      </w:tr>
      <w:tr w:rsidR="00677E97" w:rsidRPr="00F02B13" w:rsidTr="004807A9">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E74B02" w:rsidRDefault="00677E97" w:rsidP="00E74B02">
            <w:pPr>
              <w:spacing w:after="0" w:line="240" w:lineRule="auto"/>
              <w:ind w:left="360"/>
              <w:rPr>
                <w:rFonts w:ascii="Verdana" w:hAnsi="Verdana"/>
                <w:color w:val="313131"/>
                <w:sz w:val="48"/>
                <w:szCs w:val="48"/>
              </w:rPr>
            </w:pPr>
            <w:r w:rsidRPr="00E74B02">
              <w:rPr>
                <w:rFonts w:ascii="Verdana" w:hAnsi="Verdana"/>
                <w:color w:val="313131"/>
                <w:sz w:val="48"/>
                <w:szCs w:val="48"/>
              </w:rPr>
              <w:t>13</w:t>
            </w:r>
          </w:p>
        </w:tc>
        <w:tc>
          <w:tcPr>
            <w:tcW w:w="1626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677E97" w:rsidRPr="00F02B13" w:rsidRDefault="004807A9" w:rsidP="00E74B02">
            <w:pPr>
              <w:pStyle w:val="NormalWeb"/>
              <w:spacing w:before="0" w:beforeAutospacing="0" w:after="0" w:afterAutospacing="0"/>
              <w:ind w:left="360" w:right="48"/>
              <w:jc w:val="both"/>
              <w:rPr>
                <w:rFonts w:ascii="Verdana" w:hAnsi="Verdana"/>
                <w:color w:val="000000"/>
                <w:sz w:val="48"/>
                <w:szCs w:val="48"/>
              </w:rPr>
            </w:pPr>
            <w:hyperlink r:id="rId18" w:history="1">
              <w:r w:rsidR="00677E97" w:rsidRPr="00F02B13">
                <w:rPr>
                  <w:rStyle w:val="Hyperlink"/>
                  <w:rFonts w:ascii="Verdana" w:hAnsi="Verdana"/>
                  <w:b/>
                  <w:bCs/>
                  <w:color w:val="313131"/>
                  <w:sz w:val="48"/>
                  <w:szCs w:val="48"/>
                </w:rPr>
                <w:t>File Dialog</w:t>
              </w:r>
            </w:hyperlink>
          </w:p>
          <w:p w:rsidR="00677E97" w:rsidRPr="00F02B13" w:rsidRDefault="00677E97" w:rsidP="00E74B02">
            <w:pPr>
              <w:pStyle w:val="NormalWeb"/>
              <w:spacing w:before="0" w:beforeAutospacing="0" w:after="0" w:afterAutospacing="0"/>
              <w:ind w:left="360" w:right="48"/>
              <w:jc w:val="both"/>
              <w:rPr>
                <w:rFonts w:ascii="Verdana" w:hAnsi="Verdana"/>
                <w:color w:val="000000"/>
                <w:sz w:val="48"/>
                <w:szCs w:val="48"/>
              </w:rPr>
            </w:pPr>
            <w:r w:rsidRPr="00F02B13">
              <w:rPr>
                <w:rFonts w:ascii="Verdana" w:hAnsi="Verdana"/>
                <w:color w:val="000000"/>
                <w:sz w:val="48"/>
                <w:szCs w:val="48"/>
              </w:rPr>
              <w:t xml:space="preserve">A </w:t>
            </w:r>
            <w:proofErr w:type="spellStart"/>
            <w:r w:rsidRPr="00F02B13">
              <w:rPr>
                <w:rFonts w:ascii="Verdana" w:hAnsi="Verdana"/>
                <w:color w:val="000000"/>
                <w:sz w:val="48"/>
                <w:szCs w:val="48"/>
              </w:rPr>
              <w:t>FileDialog</w:t>
            </w:r>
            <w:proofErr w:type="spellEnd"/>
            <w:r w:rsidRPr="00F02B13">
              <w:rPr>
                <w:rFonts w:ascii="Verdana" w:hAnsi="Verdana"/>
                <w:color w:val="000000"/>
                <w:sz w:val="48"/>
                <w:szCs w:val="48"/>
              </w:rPr>
              <w:t xml:space="preserve"> control represents a dialog window from which the user can select a file.</w:t>
            </w:r>
          </w:p>
        </w:tc>
      </w:tr>
    </w:tbl>
    <w:p w:rsidR="00677E97" w:rsidRPr="00F02B13" w:rsidRDefault="00677E97" w:rsidP="00E74B02">
      <w:pPr>
        <w:pStyle w:val="Heading2"/>
        <w:shd w:val="clear" w:color="auto" w:fill="FFFFFF"/>
        <w:spacing w:before="0" w:beforeAutospacing="0" w:after="0" w:afterAutospacing="0"/>
        <w:jc w:val="both"/>
        <w:rPr>
          <w:rFonts w:ascii="Helvetica" w:hAnsi="Helvetica" w:cs="Helvetica"/>
          <w:b w:val="0"/>
          <w:bCs w:val="0"/>
          <w:color w:val="610B38"/>
          <w:sz w:val="48"/>
          <w:szCs w:val="48"/>
        </w:rPr>
      </w:pPr>
    </w:p>
    <w:p w:rsidR="00677E97" w:rsidRPr="00F02B13" w:rsidRDefault="00677E97" w:rsidP="00E74B02">
      <w:pPr>
        <w:shd w:val="clear" w:color="auto" w:fill="FFFFFF"/>
        <w:spacing w:after="0" w:line="240" w:lineRule="auto"/>
        <w:ind w:left="360"/>
        <w:jc w:val="both"/>
        <w:rPr>
          <w:rFonts w:ascii="Verdana" w:eastAsia="Times New Roman" w:hAnsi="Verdana" w:cs="Times New Roman"/>
          <w:b/>
          <w:bCs/>
          <w:color w:val="006699"/>
          <w:sz w:val="48"/>
          <w:szCs w:val="48"/>
          <w:lang w:bidi="pa-IN"/>
        </w:rPr>
      </w:pPr>
    </w:p>
    <w:p w:rsidR="00677E97" w:rsidRPr="00E74B02" w:rsidRDefault="00677E97" w:rsidP="00E74B02">
      <w:pPr>
        <w:shd w:val="clear" w:color="auto" w:fill="FFFFFF"/>
        <w:spacing w:after="0" w:line="240" w:lineRule="auto"/>
        <w:ind w:left="360"/>
        <w:jc w:val="both"/>
        <w:rPr>
          <w:rFonts w:ascii="Verdana" w:eastAsia="Times New Roman" w:hAnsi="Verdana" w:cs="Times New Roman"/>
          <w:color w:val="000000"/>
          <w:sz w:val="48"/>
          <w:szCs w:val="48"/>
          <w:lang w:bidi="pa-IN"/>
        </w:rPr>
      </w:pPr>
      <w:proofErr w:type="gramStart"/>
      <w:r w:rsidRPr="00E74B02">
        <w:rPr>
          <w:rFonts w:ascii="Verdana" w:eastAsia="Times New Roman" w:hAnsi="Verdana" w:cs="Times New Roman"/>
          <w:b/>
          <w:bCs/>
          <w:color w:val="006699"/>
          <w:sz w:val="48"/>
          <w:szCs w:val="48"/>
          <w:lang w:bidi="pa-IN"/>
        </w:rPr>
        <w:t>class</w:t>
      </w:r>
      <w:proofErr w:type="gramEnd"/>
      <w:r w:rsidRPr="00E74B02">
        <w:rPr>
          <w:rFonts w:ascii="Verdana" w:eastAsia="Times New Roman" w:hAnsi="Verdana" w:cs="Times New Roman"/>
          <w:color w:val="000000"/>
          <w:sz w:val="48"/>
          <w:szCs w:val="48"/>
          <w:bdr w:val="none" w:sz="0" w:space="0" w:color="auto" w:frame="1"/>
          <w:lang w:bidi="pa-IN"/>
        </w:rPr>
        <w:t> First </w:t>
      </w:r>
      <w:r w:rsidRPr="00E74B02">
        <w:rPr>
          <w:rFonts w:ascii="Verdana" w:eastAsia="Times New Roman" w:hAnsi="Verdana" w:cs="Times New Roman"/>
          <w:b/>
          <w:bCs/>
          <w:color w:val="006699"/>
          <w:sz w:val="48"/>
          <w:szCs w:val="48"/>
          <w:lang w:bidi="pa-IN"/>
        </w:rPr>
        <w:t>extends</w:t>
      </w:r>
      <w:r w:rsidRPr="00E74B02">
        <w:rPr>
          <w:rFonts w:ascii="Verdana" w:eastAsia="Times New Roman" w:hAnsi="Verdana" w:cs="Times New Roman"/>
          <w:color w:val="000000"/>
          <w:sz w:val="48"/>
          <w:szCs w:val="48"/>
          <w:bdr w:val="none" w:sz="0" w:space="0" w:color="auto" w:frame="1"/>
          <w:lang w:bidi="pa-IN"/>
        </w:rPr>
        <w:t> Frame{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gramStart"/>
      <w:r w:rsidRPr="00F02B13">
        <w:rPr>
          <w:rFonts w:ascii="Verdana" w:eastAsia="Times New Roman" w:hAnsi="Verdana" w:cs="Times New Roman"/>
          <w:color w:val="000000"/>
          <w:sz w:val="38"/>
          <w:szCs w:val="38"/>
          <w:bdr w:val="none" w:sz="0" w:space="0" w:color="auto" w:frame="1"/>
          <w:lang w:bidi="pa-IN"/>
        </w:rPr>
        <w:t>First(</w:t>
      </w:r>
      <w:proofErr w:type="gramEnd"/>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r w:rsidRPr="00F02B13">
        <w:rPr>
          <w:rFonts w:ascii="Verdana" w:eastAsia="Times New Roman" w:hAnsi="Verdana" w:cs="Times New Roman"/>
          <w:color w:val="000000"/>
          <w:sz w:val="38"/>
          <w:szCs w:val="38"/>
          <w:bdr w:val="none" w:sz="0" w:space="0" w:color="auto" w:frame="1"/>
          <w:lang w:bidi="pa-IN"/>
        </w:rPr>
        <w:t>Button b=</w:t>
      </w:r>
      <w:r w:rsidRPr="00F02B13">
        <w:rPr>
          <w:rFonts w:ascii="Verdana" w:eastAsia="Times New Roman" w:hAnsi="Verdana" w:cs="Times New Roman"/>
          <w:b/>
          <w:bCs/>
          <w:color w:val="006699"/>
          <w:sz w:val="38"/>
          <w:szCs w:val="38"/>
          <w:lang w:bidi="pa-IN"/>
        </w:rPr>
        <w:t>new</w:t>
      </w:r>
      <w:r w:rsidRPr="00F02B13">
        <w:rPr>
          <w:rFonts w:ascii="Verdana" w:eastAsia="Times New Roman" w:hAnsi="Verdana" w:cs="Times New Roman"/>
          <w:color w:val="000000"/>
          <w:sz w:val="38"/>
          <w:szCs w:val="38"/>
          <w:bdr w:val="none" w:sz="0" w:space="0" w:color="auto" w:frame="1"/>
          <w:lang w:bidi="pa-IN"/>
        </w:rPr>
        <w:t> </w:t>
      </w:r>
      <w:proofErr w:type="gramStart"/>
      <w:r w:rsidRPr="00F02B13">
        <w:rPr>
          <w:rFonts w:ascii="Verdana" w:eastAsia="Times New Roman" w:hAnsi="Verdana" w:cs="Times New Roman"/>
          <w:color w:val="000000"/>
          <w:sz w:val="38"/>
          <w:szCs w:val="38"/>
          <w:bdr w:val="none" w:sz="0" w:space="0" w:color="auto" w:frame="1"/>
          <w:lang w:bidi="pa-IN"/>
        </w:rPr>
        <w:t>Button(</w:t>
      </w:r>
      <w:proofErr w:type="gramEnd"/>
      <w:r w:rsidRPr="00F02B13">
        <w:rPr>
          <w:rFonts w:ascii="Verdana" w:eastAsia="Times New Roman" w:hAnsi="Verdana" w:cs="Times New Roman"/>
          <w:color w:val="0000FF"/>
          <w:sz w:val="38"/>
          <w:szCs w:val="38"/>
          <w:lang w:bidi="pa-IN"/>
        </w:rPr>
        <w:t>"click me"</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spellStart"/>
      <w:proofErr w:type="gramStart"/>
      <w:r w:rsidRPr="00F02B13">
        <w:rPr>
          <w:rFonts w:ascii="Verdana" w:eastAsia="Times New Roman" w:hAnsi="Verdana" w:cs="Times New Roman"/>
          <w:color w:val="000000"/>
          <w:sz w:val="38"/>
          <w:szCs w:val="38"/>
          <w:bdr w:val="none" w:sz="0" w:space="0" w:color="auto" w:frame="1"/>
          <w:lang w:bidi="pa-IN"/>
        </w:rPr>
        <w:t>setLayout</w:t>
      </w:r>
      <w:proofErr w:type="spellEnd"/>
      <w:r w:rsidRPr="00F02B13">
        <w:rPr>
          <w:rFonts w:ascii="Verdana" w:eastAsia="Times New Roman" w:hAnsi="Verdana" w:cs="Times New Roman"/>
          <w:color w:val="000000"/>
          <w:sz w:val="38"/>
          <w:szCs w:val="38"/>
          <w:bdr w:val="none" w:sz="0" w:space="0" w:color="auto" w:frame="1"/>
          <w:lang w:bidi="pa-IN"/>
        </w:rPr>
        <w:t>(</w:t>
      </w:r>
      <w:proofErr w:type="gramEnd"/>
      <w:r w:rsidRPr="00F02B13">
        <w:rPr>
          <w:rFonts w:ascii="Verdana" w:eastAsia="Times New Roman" w:hAnsi="Verdana" w:cs="Times New Roman"/>
          <w:b/>
          <w:bCs/>
          <w:color w:val="006699"/>
          <w:sz w:val="38"/>
          <w:szCs w:val="38"/>
          <w:lang w:bidi="pa-IN"/>
        </w:rPr>
        <w:t>null</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008200"/>
          <w:sz w:val="38"/>
          <w:szCs w:val="38"/>
          <w:lang w:bidi="pa-IN"/>
        </w:rPr>
        <w:t>//no layout manager</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spellStart"/>
      <w:proofErr w:type="gramStart"/>
      <w:r w:rsidRPr="00F02B13">
        <w:rPr>
          <w:rFonts w:ascii="Verdana" w:eastAsia="Times New Roman" w:hAnsi="Verdana" w:cs="Times New Roman"/>
          <w:color w:val="000000"/>
          <w:sz w:val="38"/>
          <w:szCs w:val="38"/>
          <w:bdr w:val="none" w:sz="0" w:space="0" w:color="auto" w:frame="1"/>
          <w:lang w:bidi="pa-IN"/>
        </w:rPr>
        <w:t>b.setBounds</w:t>
      </w:r>
      <w:proofErr w:type="spellEnd"/>
      <w:r w:rsidRPr="00F02B13">
        <w:rPr>
          <w:rFonts w:ascii="Verdana" w:eastAsia="Times New Roman" w:hAnsi="Verdana" w:cs="Times New Roman"/>
          <w:color w:val="000000"/>
          <w:sz w:val="38"/>
          <w:szCs w:val="38"/>
          <w:bdr w:val="none" w:sz="0" w:space="0" w:color="auto" w:frame="1"/>
          <w:lang w:bidi="pa-IN"/>
        </w:rPr>
        <w:t>(</w:t>
      </w:r>
      <w:proofErr w:type="gramEnd"/>
      <w:r w:rsidRPr="00F02B13">
        <w:rPr>
          <w:rFonts w:ascii="Verdana" w:eastAsia="Times New Roman" w:hAnsi="Verdana" w:cs="Times New Roman"/>
          <w:color w:val="C00000"/>
          <w:sz w:val="38"/>
          <w:szCs w:val="38"/>
          <w:lang w:bidi="pa-IN"/>
        </w:rPr>
        <w:t>30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C00000"/>
          <w:sz w:val="38"/>
          <w:szCs w:val="38"/>
          <w:lang w:bidi="pa-IN"/>
        </w:rPr>
        <w:t>100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C00000"/>
          <w:sz w:val="38"/>
          <w:szCs w:val="38"/>
          <w:lang w:bidi="pa-IN"/>
        </w:rPr>
        <w:t>80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C00000"/>
          <w:sz w:val="38"/>
          <w:szCs w:val="38"/>
          <w:lang w:bidi="pa-IN"/>
        </w:rPr>
        <w:t>30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008200"/>
          <w:sz w:val="38"/>
          <w:szCs w:val="38"/>
          <w:lang w:bidi="pa-IN"/>
        </w:rPr>
        <w:t>// setting button position</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gramStart"/>
      <w:r w:rsidRPr="00F02B13">
        <w:rPr>
          <w:rFonts w:ascii="Verdana" w:eastAsia="Times New Roman" w:hAnsi="Verdana" w:cs="Times New Roman"/>
          <w:color w:val="000000"/>
          <w:sz w:val="38"/>
          <w:szCs w:val="38"/>
          <w:bdr w:val="none" w:sz="0" w:space="0" w:color="auto" w:frame="1"/>
          <w:lang w:bidi="pa-IN"/>
        </w:rPr>
        <w:t>add(</w:t>
      </w:r>
      <w:proofErr w:type="gramEnd"/>
      <w:r w:rsidRPr="00F02B13">
        <w:rPr>
          <w:rFonts w:ascii="Verdana" w:eastAsia="Times New Roman" w:hAnsi="Verdana" w:cs="Times New Roman"/>
          <w:color w:val="000000"/>
          <w:sz w:val="38"/>
          <w:szCs w:val="38"/>
          <w:bdr w:val="none" w:sz="0" w:space="0" w:color="auto" w:frame="1"/>
          <w:lang w:bidi="pa-IN"/>
        </w:rPr>
        <w:t>b);</w:t>
      </w:r>
      <w:r w:rsidRPr="00F02B13">
        <w:rPr>
          <w:rFonts w:ascii="Verdana" w:eastAsia="Times New Roman" w:hAnsi="Verdana" w:cs="Times New Roman"/>
          <w:color w:val="008200"/>
          <w:sz w:val="38"/>
          <w:szCs w:val="38"/>
          <w:lang w:bidi="pa-IN"/>
        </w:rPr>
        <w:t>//adding button into frame</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gramStart"/>
      <w:r w:rsidRPr="00F02B13">
        <w:rPr>
          <w:rFonts w:ascii="Verdana" w:eastAsia="Times New Roman" w:hAnsi="Verdana" w:cs="Times New Roman"/>
          <w:b/>
          <w:bCs/>
          <w:color w:val="006699"/>
          <w:sz w:val="38"/>
          <w:szCs w:val="38"/>
          <w:lang w:bidi="pa-IN"/>
        </w:rPr>
        <w:t>public</w:t>
      </w:r>
      <w:proofErr w:type="gramEnd"/>
      <w:r w:rsidRPr="00F02B13">
        <w:rPr>
          <w:rFonts w:ascii="Verdana" w:eastAsia="Times New Roman" w:hAnsi="Verdana" w:cs="Times New Roman"/>
          <w:color w:val="000000"/>
          <w:sz w:val="38"/>
          <w:szCs w:val="38"/>
          <w:bdr w:val="none" w:sz="0" w:space="0" w:color="auto" w:frame="1"/>
          <w:lang w:bidi="pa-IN"/>
        </w:rPr>
        <w:t> </w:t>
      </w:r>
      <w:r w:rsidRPr="00F02B13">
        <w:rPr>
          <w:rFonts w:ascii="Verdana" w:eastAsia="Times New Roman" w:hAnsi="Verdana" w:cs="Times New Roman"/>
          <w:b/>
          <w:bCs/>
          <w:color w:val="006699"/>
          <w:sz w:val="38"/>
          <w:szCs w:val="38"/>
          <w:lang w:bidi="pa-IN"/>
        </w:rPr>
        <w:t>static</w:t>
      </w:r>
      <w:r w:rsidRPr="00F02B13">
        <w:rPr>
          <w:rFonts w:ascii="Verdana" w:eastAsia="Times New Roman" w:hAnsi="Verdana" w:cs="Times New Roman"/>
          <w:color w:val="000000"/>
          <w:sz w:val="38"/>
          <w:szCs w:val="38"/>
          <w:bdr w:val="none" w:sz="0" w:space="0" w:color="auto" w:frame="1"/>
          <w:lang w:bidi="pa-IN"/>
        </w:rPr>
        <w:t> </w:t>
      </w:r>
      <w:r w:rsidRPr="00F02B13">
        <w:rPr>
          <w:rFonts w:ascii="Verdana" w:eastAsia="Times New Roman" w:hAnsi="Verdana" w:cs="Times New Roman"/>
          <w:b/>
          <w:bCs/>
          <w:color w:val="006699"/>
          <w:sz w:val="38"/>
          <w:szCs w:val="38"/>
          <w:lang w:bidi="pa-IN"/>
        </w:rPr>
        <w:t>void</w:t>
      </w:r>
      <w:r w:rsidRPr="00F02B13">
        <w:rPr>
          <w:rFonts w:ascii="Verdana" w:eastAsia="Times New Roman" w:hAnsi="Verdana" w:cs="Times New Roman"/>
          <w:color w:val="000000"/>
          <w:sz w:val="38"/>
          <w:szCs w:val="38"/>
          <w:bdr w:val="none" w:sz="0" w:space="0" w:color="auto" w:frame="1"/>
          <w:lang w:bidi="pa-IN"/>
        </w:rPr>
        <w:t> main(String </w:t>
      </w:r>
      <w:proofErr w:type="spellStart"/>
      <w:r w:rsidRPr="00F02B13">
        <w:rPr>
          <w:rFonts w:ascii="Verdana" w:eastAsia="Times New Roman" w:hAnsi="Verdana" w:cs="Times New Roman"/>
          <w:color w:val="000000"/>
          <w:sz w:val="38"/>
          <w:szCs w:val="38"/>
          <w:bdr w:val="none" w:sz="0" w:space="0" w:color="auto" w:frame="1"/>
          <w:lang w:bidi="pa-IN"/>
        </w:rPr>
        <w:t>args</w:t>
      </w:r>
      <w:proofErr w:type="spellEnd"/>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r w:rsidRPr="00F02B13">
        <w:rPr>
          <w:rFonts w:ascii="Verdana" w:eastAsia="Times New Roman" w:hAnsi="Verdana" w:cs="Times New Roman"/>
          <w:color w:val="000000"/>
          <w:sz w:val="38"/>
          <w:szCs w:val="38"/>
          <w:bdr w:val="none" w:sz="0" w:space="0" w:color="auto" w:frame="1"/>
          <w:lang w:bidi="pa-IN"/>
        </w:rPr>
        <w:t>First f=</w:t>
      </w:r>
      <w:r w:rsidRPr="00F02B13">
        <w:rPr>
          <w:rFonts w:ascii="Verdana" w:eastAsia="Times New Roman" w:hAnsi="Verdana" w:cs="Times New Roman"/>
          <w:b/>
          <w:bCs/>
          <w:color w:val="006699"/>
          <w:sz w:val="38"/>
          <w:szCs w:val="38"/>
          <w:lang w:bidi="pa-IN"/>
        </w:rPr>
        <w:t>new</w:t>
      </w:r>
      <w:r w:rsidRPr="00F02B13">
        <w:rPr>
          <w:rFonts w:ascii="Verdana" w:eastAsia="Times New Roman" w:hAnsi="Verdana" w:cs="Times New Roman"/>
          <w:color w:val="000000"/>
          <w:sz w:val="38"/>
          <w:szCs w:val="38"/>
          <w:bdr w:val="none" w:sz="0" w:space="0" w:color="auto" w:frame="1"/>
          <w:lang w:bidi="pa-IN"/>
        </w:rPr>
        <w:t> </w:t>
      </w:r>
      <w:proofErr w:type="gramStart"/>
      <w:r w:rsidRPr="00F02B13">
        <w:rPr>
          <w:rFonts w:ascii="Verdana" w:eastAsia="Times New Roman" w:hAnsi="Verdana" w:cs="Times New Roman"/>
          <w:color w:val="000000"/>
          <w:sz w:val="38"/>
          <w:szCs w:val="38"/>
          <w:bdr w:val="none" w:sz="0" w:space="0" w:color="auto" w:frame="1"/>
          <w:lang w:bidi="pa-IN"/>
        </w:rPr>
        <w:t>First(</w:t>
      </w:r>
      <w:proofErr w:type="gramEnd"/>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spellStart"/>
      <w:proofErr w:type="gramStart"/>
      <w:r w:rsidRPr="00F02B13">
        <w:rPr>
          <w:rFonts w:ascii="Verdana" w:eastAsia="Times New Roman" w:hAnsi="Verdana" w:cs="Times New Roman"/>
          <w:color w:val="000000"/>
          <w:sz w:val="38"/>
          <w:szCs w:val="38"/>
          <w:bdr w:val="none" w:sz="0" w:space="0" w:color="auto" w:frame="1"/>
          <w:lang w:bidi="pa-IN"/>
        </w:rPr>
        <w:t>f.setSize</w:t>
      </w:r>
      <w:proofErr w:type="spellEnd"/>
      <w:r w:rsidRPr="00F02B13">
        <w:rPr>
          <w:rFonts w:ascii="Verdana" w:eastAsia="Times New Roman" w:hAnsi="Verdana" w:cs="Times New Roman"/>
          <w:color w:val="000000"/>
          <w:sz w:val="38"/>
          <w:szCs w:val="38"/>
          <w:bdr w:val="none" w:sz="0" w:space="0" w:color="auto" w:frame="1"/>
          <w:lang w:bidi="pa-IN"/>
        </w:rPr>
        <w:t>(</w:t>
      </w:r>
      <w:proofErr w:type="gramEnd"/>
      <w:r w:rsidRPr="00F02B13">
        <w:rPr>
          <w:rFonts w:ascii="Verdana" w:eastAsia="Times New Roman" w:hAnsi="Verdana" w:cs="Times New Roman"/>
          <w:color w:val="C00000"/>
          <w:sz w:val="38"/>
          <w:szCs w:val="38"/>
          <w:lang w:bidi="pa-IN"/>
        </w:rPr>
        <w:t>300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C00000"/>
          <w:sz w:val="38"/>
          <w:szCs w:val="38"/>
          <w:lang w:bidi="pa-IN"/>
        </w:rPr>
        <w:t>300</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008200"/>
          <w:sz w:val="38"/>
          <w:szCs w:val="38"/>
          <w:lang w:bidi="pa-IN"/>
        </w:rPr>
        <w:t>//frame size 300 width and 300 height</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proofErr w:type="gramStart"/>
      <w:r w:rsidRPr="00F02B13">
        <w:rPr>
          <w:rFonts w:ascii="Verdana" w:eastAsia="Times New Roman" w:hAnsi="Verdana" w:cs="Times New Roman"/>
          <w:color w:val="000000"/>
          <w:sz w:val="38"/>
          <w:szCs w:val="38"/>
          <w:bdr w:val="none" w:sz="0" w:space="0" w:color="auto" w:frame="1"/>
          <w:lang w:bidi="pa-IN"/>
        </w:rPr>
        <w:t>f.setVisible(</w:t>
      </w:r>
      <w:proofErr w:type="gramEnd"/>
      <w:r w:rsidRPr="00F02B13">
        <w:rPr>
          <w:rFonts w:ascii="Verdana" w:eastAsia="Times New Roman" w:hAnsi="Verdana" w:cs="Times New Roman"/>
          <w:b/>
          <w:bCs/>
          <w:color w:val="006699"/>
          <w:sz w:val="38"/>
          <w:szCs w:val="38"/>
          <w:lang w:bidi="pa-IN"/>
        </w:rPr>
        <w:t>true</w:t>
      </w:r>
      <w:r w:rsidRPr="00F02B13">
        <w:rPr>
          <w:rFonts w:ascii="Verdana" w:eastAsia="Times New Roman" w:hAnsi="Verdana" w:cs="Times New Roman"/>
          <w:color w:val="000000"/>
          <w:sz w:val="38"/>
          <w:szCs w:val="38"/>
          <w:bdr w:val="none" w:sz="0" w:space="0" w:color="auto" w:frame="1"/>
          <w:lang w:bidi="pa-IN"/>
        </w:rPr>
        <w:t>);</w:t>
      </w:r>
      <w:r w:rsidRPr="00F02B13">
        <w:rPr>
          <w:rFonts w:ascii="Verdana" w:eastAsia="Times New Roman" w:hAnsi="Verdana" w:cs="Times New Roman"/>
          <w:color w:val="008200"/>
          <w:sz w:val="38"/>
          <w:szCs w:val="38"/>
          <w:lang w:bidi="pa-IN"/>
        </w:rPr>
        <w:t>//now frame will be visible, by default not visible</w:t>
      </w:r>
      <w:r w:rsidRPr="00F02B13">
        <w:rPr>
          <w:rFonts w:ascii="Verdana" w:eastAsia="Times New Roman" w:hAnsi="Verdana" w:cs="Times New Roman"/>
          <w:color w:val="000000"/>
          <w:sz w:val="38"/>
          <w:szCs w:val="38"/>
          <w:bdr w:val="none" w:sz="0" w:space="0" w:color="auto" w:frame="1"/>
          <w:lang w:bidi="pa-IN"/>
        </w:rPr>
        <w:t>  </w:t>
      </w:r>
    </w:p>
    <w:p w:rsidR="00677E97" w:rsidRPr="00F02B13" w:rsidRDefault="00677E97" w:rsidP="00E74B02">
      <w:pPr>
        <w:shd w:val="clear" w:color="auto" w:fill="FFFFFF"/>
        <w:spacing w:after="0" w:line="240" w:lineRule="auto"/>
        <w:ind w:left="360"/>
        <w:jc w:val="both"/>
        <w:rPr>
          <w:rFonts w:ascii="Verdana" w:eastAsia="Times New Roman" w:hAnsi="Verdana" w:cs="Times New Roman"/>
          <w:color w:val="000000"/>
          <w:sz w:val="38"/>
          <w:szCs w:val="38"/>
          <w:lang w:bidi="pa-IN"/>
        </w:rPr>
      </w:pPr>
      <w:r w:rsidRPr="00F02B13">
        <w:rPr>
          <w:rFonts w:ascii="Verdana" w:eastAsia="Times New Roman" w:hAnsi="Verdana" w:cs="Times New Roman"/>
          <w:color w:val="000000"/>
          <w:sz w:val="38"/>
          <w:szCs w:val="38"/>
          <w:bdr w:val="none" w:sz="0" w:space="0" w:color="auto" w:frame="1"/>
          <w:lang w:bidi="pa-IN"/>
        </w:rPr>
        <w:t>}}  </w:t>
      </w:r>
    </w:p>
    <w:p w:rsidR="00F02B13" w:rsidRDefault="00F02B13" w:rsidP="00E74B02">
      <w:pPr>
        <w:pStyle w:val="Heading1"/>
        <w:shd w:val="clear" w:color="auto" w:fill="FFFFFF"/>
        <w:spacing w:before="0" w:line="240" w:lineRule="auto"/>
        <w:jc w:val="both"/>
        <w:rPr>
          <w:rFonts w:ascii="Helvetica" w:hAnsi="Helvetica" w:cs="Helvetica"/>
          <w:b w:val="0"/>
          <w:bCs w:val="0"/>
          <w:color w:val="610B38"/>
          <w:sz w:val="48"/>
          <w:szCs w:val="48"/>
        </w:rPr>
      </w:pPr>
    </w:p>
    <w:p w:rsidR="00677E97" w:rsidRPr="00F02B13" w:rsidRDefault="00677E97" w:rsidP="00E74B02">
      <w:pPr>
        <w:pStyle w:val="Heading1"/>
        <w:shd w:val="clear" w:color="auto" w:fill="FFFFFF"/>
        <w:spacing w:before="0" w:line="240" w:lineRule="auto"/>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Event and Listener (Java Event Handling)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10"/>
      </w:tblGrid>
      <w:tr w:rsidR="00677E97" w:rsidRPr="00F02B13" w:rsidTr="00677E97">
        <w:trPr>
          <w:tblCellSpacing w:w="15" w:type="dxa"/>
        </w:trPr>
        <w:tc>
          <w:tcPr>
            <w:tcW w:w="0" w:type="auto"/>
            <w:shd w:val="clear" w:color="auto" w:fill="FFFFFF"/>
            <w:vAlign w:val="center"/>
            <w:hideMark/>
          </w:tcPr>
          <w:p w:rsidR="00677E97" w:rsidRPr="00E74B02" w:rsidRDefault="00677E97" w:rsidP="00E74B02">
            <w:pPr>
              <w:spacing w:after="0" w:line="240" w:lineRule="auto"/>
              <w:ind w:left="360"/>
              <w:jc w:val="both"/>
              <w:rPr>
                <w:rFonts w:ascii="Verdana" w:hAnsi="Verdana"/>
                <w:color w:val="000000"/>
                <w:sz w:val="48"/>
                <w:szCs w:val="48"/>
              </w:rPr>
            </w:pPr>
            <w:r w:rsidRPr="00E74B02">
              <w:rPr>
                <w:rFonts w:ascii="Verdana" w:hAnsi="Verdana"/>
                <w:color w:val="000000"/>
                <w:sz w:val="48"/>
                <w:szCs w:val="48"/>
              </w:rPr>
              <w:t xml:space="preserve">Changing the state of an object is known as an event. For example, click on button, dragging mouse etc. The </w:t>
            </w:r>
            <w:proofErr w:type="spellStart"/>
            <w:r w:rsidRPr="00E74B02">
              <w:rPr>
                <w:rFonts w:ascii="Verdana" w:hAnsi="Verdana"/>
                <w:color w:val="000000"/>
                <w:sz w:val="48"/>
                <w:szCs w:val="48"/>
              </w:rPr>
              <w:t>java.awt.event</w:t>
            </w:r>
            <w:proofErr w:type="spellEnd"/>
            <w:r w:rsidRPr="00E74B02">
              <w:rPr>
                <w:rFonts w:ascii="Verdana" w:hAnsi="Verdana"/>
                <w:color w:val="000000"/>
                <w:sz w:val="48"/>
                <w:szCs w:val="48"/>
              </w:rPr>
              <w:t xml:space="preserve"> package provides many event classes and Listener interfaces for event handling.</w:t>
            </w:r>
          </w:p>
        </w:tc>
      </w:tr>
    </w:tbl>
    <w:p w:rsidR="00677E97" w:rsidRPr="00F02B13" w:rsidRDefault="00677E97" w:rsidP="00E74B02">
      <w:pPr>
        <w:pStyle w:val="Heading2"/>
        <w:shd w:val="clear" w:color="auto" w:fill="FFFFFF"/>
        <w:spacing w:before="0" w:beforeAutospacing="0" w:after="0" w:afterAutospacing="0"/>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Java Event classes and Listener interfaces</w:t>
      </w:r>
    </w:p>
    <w:tbl>
      <w:tblPr>
        <w:tblW w:w="17856"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900"/>
        <w:gridCol w:w="11956"/>
      </w:tblGrid>
      <w:tr w:rsidR="00677E97" w:rsidRPr="00F02B13" w:rsidTr="004807A9">
        <w:tc>
          <w:tcPr>
            <w:tcW w:w="5900" w:type="dxa"/>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rPr>
                <w:b/>
                <w:bCs/>
                <w:color w:val="000000"/>
                <w:sz w:val="48"/>
                <w:szCs w:val="48"/>
              </w:rPr>
            </w:pPr>
            <w:r w:rsidRPr="00E74B02">
              <w:rPr>
                <w:b/>
                <w:bCs/>
                <w:color w:val="000000"/>
                <w:sz w:val="48"/>
                <w:szCs w:val="48"/>
              </w:rPr>
              <w:t>Event Classes</w:t>
            </w:r>
          </w:p>
        </w:tc>
        <w:tc>
          <w:tcPr>
            <w:tcW w:w="11956" w:type="dxa"/>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rPr>
                <w:b/>
                <w:bCs/>
                <w:color w:val="000000"/>
                <w:sz w:val="48"/>
                <w:szCs w:val="48"/>
              </w:rPr>
            </w:pPr>
            <w:r w:rsidRPr="00E74B02">
              <w:rPr>
                <w:b/>
                <w:bCs/>
                <w:color w:val="000000"/>
                <w:sz w:val="48"/>
                <w:szCs w:val="48"/>
              </w:rPr>
              <w:t>Listener Interfaces</w:t>
            </w:r>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ActionEvent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ActionListener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MouseEvent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MouseListener</w:t>
            </w:r>
            <w:proofErr w:type="spellEnd"/>
            <w:r w:rsidRPr="00E74B02">
              <w:rPr>
                <w:rFonts w:ascii="Verdana" w:hAnsi="Verdana"/>
                <w:color w:val="000000"/>
                <w:sz w:val="48"/>
                <w:szCs w:val="48"/>
              </w:rPr>
              <w:t xml:space="preserve"> and </w:t>
            </w:r>
            <w:proofErr w:type="spellStart"/>
            <w:r w:rsidRPr="00E74B02">
              <w:rPr>
                <w:rFonts w:ascii="Verdana" w:hAnsi="Verdana"/>
                <w:color w:val="000000"/>
                <w:sz w:val="48"/>
                <w:szCs w:val="48"/>
              </w:rPr>
              <w:t>MouseMotionListener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MouseWheelEvent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MouseWheelListener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KeyEvent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KeyListener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ItemEvent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ItemListener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TextEvent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TextListener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AdjustmentEvent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AdjustmentListener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WindowEvent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WindowListener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ComponentEvent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ComponentListener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ContainerEvent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ContainerListener</w:t>
            </w:r>
            <w:proofErr w:type="spellEnd"/>
          </w:p>
        </w:tc>
      </w:tr>
      <w:tr w:rsidR="00677E97" w:rsidRPr="00F02B13" w:rsidTr="004807A9">
        <w:tc>
          <w:tcPr>
            <w:tcW w:w="5900"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FocusEvent</w:t>
            </w:r>
            <w:proofErr w:type="spellEnd"/>
          </w:p>
        </w:tc>
        <w:tc>
          <w:tcPr>
            <w:tcW w:w="11956" w:type="dxa"/>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677E97" w:rsidRPr="00E74B02" w:rsidRDefault="00677E97" w:rsidP="00E74B02">
            <w:pPr>
              <w:spacing w:after="0" w:line="240" w:lineRule="auto"/>
              <w:ind w:left="360"/>
              <w:jc w:val="both"/>
              <w:rPr>
                <w:rFonts w:ascii="Verdana" w:hAnsi="Verdana"/>
                <w:color w:val="000000"/>
                <w:sz w:val="48"/>
                <w:szCs w:val="48"/>
              </w:rPr>
            </w:pPr>
            <w:proofErr w:type="spellStart"/>
            <w:r w:rsidRPr="00E74B02">
              <w:rPr>
                <w:rFonts w:ascii="Verdana" w:hAnsi="Verdana"/>
                <w:color w:val="000000"/>
                <w:sz w:val="48"/>
                <w:szCs w:val="48"/>
              </w:rPr>
              <w:t>FocusListener</w:t>
            </w:r>
            <w:proofErr w:type="spellEnd"/>
          </w:p>
        </w:tc>
      </w:tr>
    </w:tbl>
    <w:p w:rsidR="00677E97" w:rsidRPr="00F02B13" w:rsidRDefault="00677E97" w:rsidP="00E74B02">
      <w:pPr>
        <w:pStyle w:val="Heading2"/>
        <w:shd w:val="clear" w:color="auto" w:fill="FFFFFF"/>
        <w:spacing w:before="0" w:beforeAutospacing="0" w:after="0" w:afterAutospacing="0"/>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Steps to perform Event Handling</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Following steps are required to perform event handling:</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r w:rsidRPr="00F02B13">
        <w:rPr>
          <w:rFonts w:ascii="Verdana" w:hAnsi="Verdana"/>
          <w:color w:val="000000"/>
          <w:sz w:val="48"/>
          <w:szCs w:val="48"/>
        </w:rPr>
        <w:t>Register the component with the Listener</w:t>
      </w:r>
    </w:p>
    <w:p w:rsidR="00677E97" w:rsidRPr="00F02B13" w:rsidRDefault="00677E97" w:rsidP="00E74B02">
      <w:pPr>
        <w:pStyle w:val="Heading2"/>
        <w:shd w:val="clear" w:color="auto" w:fill="FFFFFF"/>
        <w:spacing w:before="0" w:beforeAutospacing="0" w:after="0" w:afterAutospacing="0"/>
        <w:ind w:left="360"/>
        <w:jc w:val="both"/>
        <w:rPr>
          <w:rFonts w:ascii="Helvetica" w:hAnsi="Helvetica" w:cs="Helvetica"/>
          <w:b w:val="0"/>
          <w:bCs w:val="0"/>
          <w:color w:val="610B38"/>
          <w:sz w:val="48"/>
          <w:szCs w:val="48"/>
        </w:rPr>
      </w:pPr>
      <w:r w:rsidRPr="00F02B13">
        <w:rPr>
          <w:rFonts w:ascii="Helvetica" w:hAnsi="Helvetica" w:cs="Helvetica"/>
          <w:b w:val="0"/>
          <w:bCs w:val="0"/>
          <w:color w:val="610B38"/>
          <w:sz w:val="48"/>
          <w:szCs w:val="48"/>
        </w:rPr>
        <w:t>Registration Methods</w:t>
      </w:r>
    </w:p>
    <w:p w:rsidR="00677E97" w:rsidRPr="00F02B13" w:rsidRDefault="00677E97" w:rsidP="00E74B02">
      <w:pPr>
        <w:pStyle w:val="NormalWeb"/>
        <w:shd w:val="clear" w:color="auto" w:fill="FFFFFF"/>
        <w:spacing w:before="0" w:beforeAutospacing="0" w:after="0" w:afterAutospacing="0"/>
        <w:ind w:left="360"/>
        <w:jc w:val="both"/>
        <w:rPr>
          <w:rFonts w:ascii="Verdana" w:hAnsi="Verdana"/>
          <w:color w:val="000000"/>
          <w:sz w:val="48"/>
          <w:szCs w:val="48"/>
        </w:rPr>
      </w:pPr>
      <w:r w:rsidRPr="00F02B13">
        <w:rPr>
          <w:rFonts w:ascii="Verdana" w:hAnsi="Verdana"/>
          <w:color w:val="000000"/>
          <w:sz w:val="48"/>
          <w:szCs w:val="48"/>
        </w:rPr>
        <w:t>For registering the component with the Listener, many classes provide the registration methods. For example:</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r w:rsidRPr="00F02B13">
        <w:rPr>
          <w:rStyle w:val="Strong"/>
          <w:rFonts w:ascii="Verdana" w:hAnsi="Verdana"/>
          <w:color w:val="000000"/>
          <w:sz w:val="48"/>
          <w:szCs w:val="48"/>
        </w:rPr>
        <w:t>Button</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addActionListener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ActionListener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proofErr w:type="spellStart"/>
      <w:r w:rsidRPr="00F02B13">
        <w:rPr>
          <w:rStyle w:val="Strong"/>
          <w:rFonts w:ascii="Verdana" w:hAnsi="Verdana"/>
          <w:color w:val="000000"/>
          <w:sz w:val="48"/>
          <w:szCs w:val="48"/>
        </w:rPr>
        <w:t>MenuItem</w:t>
      </w:r>
      <w:proofErr w:type="spellEnd"/>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addActionListener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ActionListener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proofErr w:type="spellStart"/>
      <w:r w:rsidRPr="00F02B13">
        <w:rPr>
          <w:rStyle w:val="Strong"/>
          <w:rFonts w:ascii="Verdana" w:hAnsi="Verdana"/>
          <w:color w:val="000000"/>
          <w:sz w:val="48"/>
          <w:szCs w:val="48"/>
        </w:rPr>
        <w:t>TextField</w:t>
      </w:r>
      <w:proofErr w:type="spellEnd"/>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addActionListener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ActionListener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addTextListener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TextListener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proofErr w:type="spellStart"/>
      <w:r w:rsidRPr="00F02B13">
        <w:rPr>
          <w:rStyle w:val="Strong"/>
          <w:rFonts w:ascii="Verdana" w:hAnsi="Verdana"/>
          <w:color w:val="000000"/>
          <w:sz w:val="48"/>
          <w:szCs w:val="48"/>
        </w:rPr>
        <w:t>TextArea</w:t>
      </w:r>
      <w:proofErr w:type="spellEnd"/>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addTextListener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TextListener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r w:rsidRPr="00F02B13">
        <w:rPr>
          <w:rStyle w:val="Strong"/>
          <w:rFonts w:ascii="Verdana" w:hAnsi="Verdana"/>
          <w:color w:val="000000"/>
          <w:sz w:val="48"/>
          <w:szCs w:val="48"/>
        </w:rPr>
        <w:t>Checkbox</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addItemListener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ItemListener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r w:rsidRPr="00F02B13">
        <w:rPr>
          <w:rStyle w:val="Strong"/>
          <w:rFonts w:ascii="Verdana" w:hAnsi="Verdana"/>
          <w:color w:val="000000"/>
          <w:sz w:val="48"/>
          <w:szCs w:val="48"/>
        </w:rPr>
        <w:t>Choice</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addItemListener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ItemListener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360"/>
        <w:jc w:val="both"/>
        <w:rPr>
          <w:rFonts w:ascii="Verdana" w:hAnsi="Verdana"/>
          <w:color w:val="000000"/>
          <w:sz w:val="48"/>
          <w:szCs w:val="48"/>
        </w:rPr>
      </w:pPr>
      <w:r w:rsidRPr="00F02B13">
        <w:rPr>
          <w:rStyle w:val="Strong"/>
          <w:rFonts w:ascii="Verdana" w:hAnsi="Verdana"/>
          <w:color w:val="000000"/>
          <w:sz w:val="48"/>
          <w:szCs w:val="48"/>
        </w:rPr>
        <w:t>List</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addActionListener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ActionListener</w:t>
      </w:r>
      <w:proofErr w:type="spellEnd"/>
      <w:r w:rsidRPr="00F02B13">
        <w:rPr>
          <w:rFonts w:ascii="Verdana" w:hAnsi="Verdana"/>
          <w:color w:val="000000"/>
          <w:sz w:val="48"/>
          <w:szCs w:val="48"/>
        </w:rPr>
        <w:t xml:space="preserve"> a){}</w:t>
      </w:r>
    </w:p>
    <w:p w:rsidR="00677E97" w:rsidRPr="00F02B13" w:rsidRDefault="00677E97" w:rsidP="00E74B02">
      <w:pPr>
        <w:shd w:val="clear" w:color="auto" w:fill="FFFFFF"/>
        <w:spacing w:after="0" w:line="240" w:lineRule="auto"/>
        <w:ind w:left="1080"/>
        <w:jc w:val="both"/>
        <w:rPr>
          <w:rFonts w:ascii="Verdana" w:hAnsi="Verdana"/>
          <w:color w:val="000000"/>
          <w:sz w:val="48"/>
          <w:szCs w:val="48"/>
        </w:rPr>
      </w:pPr>
      <w:proofErr w:type="gramStart"/>
      <w:r w:rsidRPr="00F02B13">
        <w:rPr>
          <w:rFonts w:ascii="Verdana" w:hAnsi="Verdana"/>
          <w:color w:val="000000"/>
          <w:sz w:val="48"/>
          <w:szCs w:val="48"/>
        </w:rPr>
        <w:t>public</w:t>
      </w:r>
      <w:proofErr w:type="gramEnd"/>
      <w:r w:rsidRPr="00F02B13">
        <w:rPr>
          <w:rFonts w:ascii="Verdana" w:hAnsi="Verdana"/>
          <w:color w:val="000000"/>
          <w:sz w:val="48"/>
          <w:szCs w:val="48"/>
        </w:rPr>
        <w:t xml:space="preserve"> void </w:t>
      </w:r>
      <w:proofErr w:type="spellStart"/>
      <w:r w:rsidRPr="00F02B13">
        <w:rPr>
          <w:rFonts w:ascii="Verdana" w:hAnsi="Verdana"/>
          <w:color w:val="000000"/>
          <w:sz w:val="48"/>
          <w:szCs w:val="48"/>
        </w:rPr>
        <w:t>addItemListener</w:t>
      </w:r>
      <w:proofErr w:type="spellEnd"/>
      <w:r w:rsidRPr="00F02B13">
        <w:rPr>
          <w:rFonts w:ascii="Verdana" w:hAnsi="Verdana"/>
          <w:color w:val="000000"/>
          <w:sz w:val="48"/>
          <w:szCs w:val="48"/>
        </w:rPr>
        <w:t>(</w:t>
      </w:r>
      <w:proofErr w:type="spellStart"/>
      <w:r w:rsidRPr="00F02B13">
        <w:rPr>
          <w:rFonts w:ascii="Verdana" w:hAnsi="Verdana"/>
          <w:color w:val="000000"/>
          <w:sz w:val="48"/>
          <w:szCs w:val="48"/>
        </w:rPr>
        <w:t>ItemListener</w:t>
      </w:r>
      <w:proofErr w:type="spellEnd"/>
      <w:r w:rsidRPr="00F02B13">
        <w:rPr>
          <w:rFonts w:ascii="Verdana" w:hAnsi="Verdana"/>
          <w:color w:val="000000"/>
          <w:sz w:val="48"/>
          <w:szCs w:val="48"/>
        </w:rPr>
        <w:t xml:space="preserve"> a){}</w:t>
      </w:r>
    </w:p>
    <w:p w:rsidR="00677E97" w:rsidRPr="00F02B13" w:rsidRDefault="00677E97" w:rsidP="00E74B02">
      <w:pPr>
        <w:pBdr>
          <w:bottom w:val="double" w:sz="6" w:space="1" w:color="auto"/>
        </w:pBdr>
        <w:shd w:val="clear" w:color="auto" w:fill="FFFFFF"/>
        <w:spacing w:after="0" w:line="240" w:lineRule="auto"/>
        <w:jc w:val="both"/>
        <w:rPr>
          <w:rFonts w:ascii="Verdana" w:eastAsia="Times New Roman" w:hAnsi="Verdana" w:cs="Times New Roman"/>
          <w:color w:val="000000"/>
          <w:sz w:val="48"/>
          <w:szCs w:val="48"/>
          <w:lang w:bidi="pa-IN"/>
        </w:rPr>
      </w:pPr>
    </w:p>
    <w:p w:rsidR="00F02B13" w:rsidRPr="00F02B13" w:rsidRDefault="00F02B13" w:rsidP="00E74B02">
      <w:pPr>
        <w:pStyle w:val="Heading1"/>
        <w:shd w:val="clear" w:color="auto" w:fill="FFFFFF"/>
        <w:spacing w:before="0" w:line="240" w:lineRule="auto"/>
        <w:ind w:left="360"/>
        <w:jc w:val="both"/>
        <w:rPr>
          <w:rFonts w:ascii="Helvetica" w:hAnsi="Helvetica" w:cs="Helvetica"/>
          <w:b w:val="0"/>
          <w:bCs w:val="0"/>
          <w:color w:val="610B38"/>
          <w:sz w:val="52"/>
          <w:szCs w:val="52"/>
        </w:rPr>
      </w:pPr>
      <w:r>
        <w:rPr>
          <w:rFonts w:ascii="Helvetica" w:hAnsi="Helvetica" w:cs="Helvetica"/>
          <w:b w:val="0"/>
          <w:bCs w:val="0"/>
          <w:color w:val="610B38"/>
          <w:sz w:val="52"/>
          <w:szCs w:val="52"/>
        </w:rPr>
        <w:t xml:space="preserve">Java Swing </w:t>
      </w:r>
    </w:p>
    <w:p w:rsidR="00F02B13" w:rsidRPr="00F02B13" w:rsidRDefault="00F02B13" w:rsidP="00E74B02">
      <w:pPr>
        <w:pStyle w:val="NormalWeb"/>
        <w:shd w:val="clear" w:color="auto" w:fill="FFFFFF"/>
        <w:spacing w:before="0" w:beforeAutospacing="0" w:after="0" w:afterAutospacing="0"/>
        <w:ind w:left="360"/>
        <w:jc w:val="both"/>
        <w:rPr>
          <w:rFonts w:ascii="Verdana" w:hAnsi="Verdana"/>
          <w:color w:val="000000"/>
          <w:sz w:val="52"/>
          <w:szCs w:val="52"/>
        </w:rPr>
      </w:pPr>
      <w:r w:rsidRPr="00F02B13">
        <w:rPr>
          <w:rFonts w:ascii="Verdana" w:hAnsi="Verdana"/>
          <w:color w:val="000000"/>
          <w:sz w:val="52"/>
          <w:szCs w:val="52"/>
        </w:rPr>
        <w:t>Java Foundation Classes (JFC) is</w:t>
      </w:r>
      <w:r w:rsidRPr="00F02B13">
        <w:rPr>
          <w:rStyle w:val="apple-converted-space"/>
          <w:rFonts w:ascii="Verdana" w:hAnsi="Verdana"/>
          <w:color w:val="000000"/>
          <w:sz w:val="52"/>
          <w:szCs w:val="52"/>
        </w:rPr>
        <w:t> </w:t>
      </w:r>
      <w:r w:rsidRPr="00F02B13">
        <w:rPr>
          <w:rStyle w:val="Emphasis"/>
          <w:rFonts w:ascii="Verdana" w:hAnsi="Verdana"/>
          <w:color w:val="000000"/>
          <w:sz w:val="52"/>
          <w:szCs w:val="52"/>
        </w:rPr>
        <w:t>used to create window-based applications</w:t>
      </w:r>
      <w:r w:rsidRPr="00F02B13">
        <w:rPr>
          <w:rFonts w:ascii="Verdana" w:hAnsi="Verdana"/>
          <w:color w:val="000000"/>
          <w:sz w:val="52"/>
          <w:szCs w:val="52"/>
        </w:rPr>
        <w:t>. It is built on the top of AWT (Abstract Windowing Toolkit) API and entirely written in java.</w:t>
      </w:r>
    </w:p>
    <w:p w:rsidR="00F02B13" w:rsidRPr="00F02B13" w:rsidRDefault="00F02B13" w:rsidP="00E74B02">
      <w:pPr>
        <w:pStyle w:val="NormalWeb"/>
        <w:shd w:val="clear" w:color="auto" w:fill="FFFFFF"/>
        <w:spacing w:before="0" w:beforeAutospacing="0" w:after="0" w:afterAutospacing="0"/>
        <w:ind w:left="360"/>
        <w:jc w:val="both"/>
        <w:rPr>
          <w:rFonts w:ascii="Verdana" w:hAnsi="Verdana"/>
          <w:color w:val="000000"/>
          <w:sz w:val="52"/>
          <w:szCs w:val="52"/>
        </w:rPr>
      </w:pPr>
      <w:r w:rsidRPr="00F02B13">
        <w:rPr>
          <w:rFonts w:ascii="Verdana" w:hAnsi="Verdana"/>
          <w:color w:val="000000"/>
          <w:sz w:val="52"/>
          <w:szCs w:val="52"/>
        </w:rPr>
        <w:t>Unlike AWT, Java Swing provides platform-independent and lightweight components.</w:t>
      </w:r>
    </w:p>
    <w:p w:rsidR="00F02B13" w:rsidRPr="00F02B13" w:rsidRDefault="00F02B13" w:rsidP="00E74B02">
      <w:pPr>
        <w:pStyle w:val="NormalWeb"/>
        <w:shd w:val="clear" w:color="auto" w:fill="FFFFFF"/>
        <w:spacing w:before="0" w:beforeAutospacing="0" w:after="0" w:afterAutospacing="0"/>
        <w:ind w:left="360"/>
        <w:jc w:val="both"/>
        <w:rPr>
          <w:rFonts w:ascii="Verdana" w:hAnsi="Verdana"/>
          <w:color w:val="000000"/>
          <w:sz w:val="52"/>
          <w:szCs w:val="52"/>
        </w:rPr>
      </w:pPr>
      <w:r w:rsidRPr="00F02B13">
        <w:rPr>
          <w:rFonts w:ascii="Verdana" w:hAnsi="Verdana"/>
          <w:color w:val="000000"/>
          <w:sz w:val="52"/>
          <w:szCs w:val="52"/>
        </w:rPr>
        <w:t xml:space="preserve">The </w:t>
      </w:r>
      <w:proofErr w:type="spellStart"/>
      <w:r w:rsidRPr="00F02B13">
        <w:rPr>
          <w:rFonts w:ascii="Verdana" w:hAnsi="Verdana"/>
          <w:color w:val="000000"/>
          <w:sz w:val="52"/>
          <w:szCs w:val="52"/>
        </w:rPr>
        <w:t>javax.swing</w:t>
      </w:r>
      <w:proofErr w:type="spellEnd"/>
      <w:r w:rsidRPr="00F02B13">
        <w:rPr>
          <w:rFonts w:ascii="Verdana" w:hAnsi="Verdana"/>
          <w:color w:val="000000"/>
          <w:sz w:val="52"/>
          <w:szCs w:val="52"/>
        </w:rPr>
        <w:t xml:space="preserve"> package provides classes for java swing API such as </w:t>
      </w:r>
      <w:proofErr w:type="spellStart"/>
      <w:r w:rsidRPr="00F02B13">
        <w:rPr>
          <w:rFonts w:ascii="Verdana" w:hAnsi="Verdana"/>
          <w:color w:val="000000"/>
          <w:sz w:val="52"/>
          <w:szCs w:val="52"/>
        </w:rPr>
        <w:t>JButton</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JTextField</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JTextArea</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JRadioButton</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JCheckbox</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JMenu</w:t>
      </w:r>
      <w:proofErr w:type="spellEnd"/>
      <w:r w:rsidRPr="00F02B13">
        <w:rPr>
          <w:rFonts w:ascii="Verdana" w:hAnsi="Verdana"/>
          <w:color w:val="000000"/>
          <w:sz w:val="52"/>
          <w:szCs w:val="52"/>
        </w:rPr>
        <w:t xml:space="preserve">, </w:t>
      </w:r>
      <w:proofErr w:type="spellStart"/>
      <w:r w:rsidRPr="00F02B13">
        <w:rPr>
          <w:rFonts w:ascii="Verdana" w:hAnsi="Verdana"/>
          <w:color w:val="000000"/>
          <w:sz w:val="52"/>
          <w:szCs w:val="52"/>
        </w:rPr>
        <w:t>JColorChooser</w:t>
      </w:r>
      <w:proofErr w:type="spellEnd"/>
      <w:r w:rsidRPr="00F02B13">
        <w:rPr>
          <w:rFonts w:ascii="Verdana" w:hAnsi="Verdana"/>
          <w:color w:val="000000"/>
          <w:sz w:val="52"/>
          <w:szCs w:val="52"/>
        </w:rPr>
        <w:t xml:space="preserve"> etc.</w:t>
      </w:r>
    </w:p>
    <w:p w:rsidR="00F02B13" w:rsidRPr="00E74B02" w:rsidRDefault="004807A9" w:rsidP="00E74B02">
      <w:pPr>
        <w:spacing w:after="0" w:line="240" w:lineRule="auto"/>
        <w:ind w:left="360"/>
        <w:rPr>
          <w:rFonts w:ascii="Times New Roman" w:hAnsi="Times New Roman"/>
          <w:sz w:val="52"/>
          <w:szCs w:val="52"/>
        </w:rPr>
      </w:pPr>
      <w:r>
        <w:pict>
          <v:rect id="_x0000_i1029" style="width:0;height:.55pt" o:hrstd="t" o:hrnoshade="t" o:hr="t" fillcolor="#d4d4d4" stroked="f"/>
        </w:pict>
      </w:r>
    </w:p>
    <w:tbl>
      <w:tblPr>
        <w:tblW w:w="13195"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5906"/>
        <w:gridCol w:w="6390"/>
      </w:tblGrid>
      <w:tr w:rsidR="00F02B13" w:rsidRPr="00F02B13" w:rsidTr="00F02B13">
        <w:tc>
          <w:tcPr>
            <w:tcW w:w="0" w:type="auto"/>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F02B13" w:rsidRPr="00E74B02" w:rsidRDefault="00F02B13" w:rsidP="00E74B02">
            <w:pPr>
              <w:spacing w:after="0" w:line="240" w:lineRule="auto"/>
              <w:ind w:left="360"/>
              <w:jc w:val="both"/>
              <w:rPr>
                <w:rFonts w:ascii="Verdana" w:hAnsi="Verdana"/>
                <w:color w:val="000000"/>
                <w:sz w:val="44"/>
                <w:szCs w:val="44"/>
              </w:rPr>
            </w:pPr>
          </w:p>
        </w:tc>
        <w:tc>
          <w:tcPr>
            <w:tcW w:w="5906"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F02B13" w:rsidRPr="00E74B02" w:rsidRDefault="00F02B13" w:rsidP="00E74B02">
            <w:pPr>
              <w:spacing w:after="0" w:line="240" w:lineRule="auto"/>
              <w:ind w:left="360"/>
              <w:jc w:val="both"/>
              <w:rPr>
                <w:rFonts w:ascii="Verdana" w:hAnsi="Verdana"/>
                <w:color w:val="000000"/>
                <w:sz w:val="44"/>
                <w:szCs w:val="44"/>
              </w:rPr>
            </w:pPr>
          </w:p>
        </w:tc>
        <w:tc>
          <w:tcPr>
            <w:tcW w:w="6390" w:type="dxa"/>
            <w:tcBorders>
              <w:top w:val="single" w:sz="4" w:space="0" w:color="FFC0CB"/>
              <w:left w:val="single" w:sz="4" w:space="0" w:color="FFC0CB"/>
              <w:bottom w:val="single" w:sz="4" w:space="0" w:color="FFC0CB"/>
              <w:right w:val="single" w:sz="4" w:space="0" w:color="FFC0CB"/>
            </w:tcBorders>
            <w:shd w:val="clear" w:color="auto" w:fill="FFFFFF"/>
            <w:tcMar>
              <w:top w:w="55" w:type="dxa"/>
              <w:left w:w="55" w:type="dxa"/>
              <w:bottom w:w="55" w:type="dxa"/>
              <w:right w:w="55" w:type="dxa"/>
            </w:tcMar>
            <w:hideMark/>
          </w:tcPr>
          <w:p w:rsidR="00F02B13" w:rsidRPr="00E74B02" w:rsidRDefault="00F02B13" w:rsidP="00E74B02">
            <w:pPr>
              <w:spacing w:after="0" w:line="240" w:lineRule="auto"/>
              <w:ind w:left="360"/>
              <w:jc w:val="both"/>
              <w:rPr>
                <w:rFonts w:ascii="Verdana" w:hAnsi="Verdana"/>
                <w:color w:val="000000"/>
                <w:sz w:val="44"/>
                <w:szCs w:val="44"/>
              </w:rPr>
            </w:pPr>
          </w:p>
        </w:tc>
      </w:tr>
    </w:tbl>
    <w:p w:rsidR="00F02B13" w:rsidRPr="00F02B13" w:rsidRDefault="00F02B13" w:rsidP="00E74B02">
      <w:pPr>
        <w:pStyle w:val="Heading2"/>
        <w:shd w:val="clear" w:color="auto" w:fill="FFFFFF"/>
        <w:spacing w:before="0" w:beforeAutospacing="0" w:after="0" w:afterAutospacing="0"/>
        <w:ind w:left="360"/>
        <w:textAlignment w:val="baseline"/>
        <w:rPr>
          <w:rFonts w:ascii="Verdana" w:hAnsi="Verdana"/>
          <w:color w:val="444444"/>
          <w:sz w:val="48"/>
          <w:szCs w:val="48"/>
        </w:rPr>
      </w:pPr>
      <w:r w:rsidRPr="00F02B13">
        <w:rPr>
          <w:rFonts w:ascii="Verdana" w:hAnsi="Verdana"/>
          <w:color w:val="444444"/>
          <w:sz w:val="48"/>
          <w:szCs w:val="48"/>
          <w:bdr w:val="none" w:sz="0" w:space="0" w:color="auto" w:frame="1"/>
        </w:rPr>
        <w:t>Difference between AWT and Swing in java</w:t>
      </w:r>
    </w:p>
    <w:tbl>
      <w:tblPr>
        <w:tblW w:w="17000" w:type="dxa"/>
        <w:shd w:val="clear" w:color="auto" w:fill="FFFFFF"/>
        <w:tblCellMar>
          <w:left w:w="0" w:type="dxa"/>
          <w:right w:w="0" w:type="dxa"/>
        </w:tblCellMar>
        <w:tblLook w:val="04A0" w:firstRow="1" w:lastRow="0" w:firstColumn="1" w:lastColumn="0" w:noHBand="0" w:noVBand="1"/>
      </w:tblPr>
      <w:tblGrid>
        <w:gridCol w:w="8637"/>
        <w:gridCol w:w="8363"/>
      </w:tblGrid>
      <w:tr w:rsidR="00F02B13" w:rsidRPr="00F02B13" w:rsidTr="00B329AD">
        <w:trPr>
          <w:trHeight w:val="368"/>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jc w:val="center"/>
              <w:textAlignment w:val="baseline"/>
              <w:rPr>
                <w:rFonts w:ascii="Verdana" w:hAnsi="Verdana"/>
                <w:color w:val="444444"/>
                <w:sz w:val="48"/>
                <w:szCs w:val="48"/>
              </w:rPr>
            </w:pPr>
            <w:r w:rsidRPr="00E74B02">
              <w:rPr>
                <w:rStyle w:val="Strong"/>
                <w:rFonts w:ascii="Verdana" w:hAnsi="Verdana"/>
                <w:color w:val="444444"/>
                <w:sz w:val="48"/>
                <w:szCs w:val="48"/>
                <w:bdr w:val="none" w:sz="0" w:space="0" w:color="auto" w:frame="1"/>
              </w:rPr>
              <w:t>AWT</w:t>
            </w:r>
          </w:p>
        </w:tc>
        <w:tc>
          <w:tcPr>
            <w:tcW w:w="836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jc w:val="center"/>
              <w:textAlignment w:val="baseline"/>
              <w:rPr>
                <w:rFonts w:ascii="Verdana" w:hAnsi="Verdana"/>
                <w:color w:val="444444"/>
                <w:sz w:val="48"/>
                <w:szCs w:val="48"/>
              </w:rPr>
            </w:pPr>
            <w:r w:rsidRPr="00E74B02">
              <w:rPr>
                <w:rStyle w:val="Strong"/>
                <w:rFonts w:ascii="Verdana" w:hAnsi="Verdana"/>
                <w:color w:val="444444"/>
                <w:sz w:val="48"/>
                <w:szCs w:val="48"/>
                <w:bdr w:val="none" w:sz="0" w:space="0" w:color="auto" w:frame="1"/>
              </w:rPr>
              <w:t>Swing</w:t>
            </w:r>
          </w:p>
        </w:tc>
      </w:tr>
      <w:tr w:rsidR="00F02B13" w:rsidRPr="00F02B13" w:rsidTr="00B329AD">
        <w:trPr>
          <w:trHeight w:val="610"/>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AWT stands for Abstract Window Toolkit.</w:t>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Swing is a part of Java Foundation Class (JFC).</w:t>
            </w:r>
          </w:p>
        </w:tc>
      </w:tr>
      <w:tr w:rsidR="00F02B13" w:rsidRPr="00F02B13" w:rsidTr="00B329AD">
        <w:trPr>
          <w:trHeight w:val="645"/>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AWT components are heavy weight.</w:t>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Swing components are light weight.</w:t>
            </w:r>
          </w:p>
        </w:tc>
      </w:tr>
      <w:tr w:rsidR="00F02B13" w:rsidRPr="00F02B13" w:rsidTr="00B329AD">
        <w:trPr>
          <w:trHeight w:val="610"/>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AWT components are platform dependent so there look and feel changes according to OS.</w:t>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Swing components are platform independent so there look and feel remains constant.</w:t>
            </w:r>
          </w:p>
        </w:tc>
      </w:tr>
      <w:tr w:rsidR="00F02B13" w:rsidRPr="00F02B13" w:rsidTr="00B329AD">
        <w:trPr>
          <w:trHeight w:val="645"/>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 xml:space="preserve">AWT components are not very good in look and feel as compared to Swing components. </w:t>
            </w:r>
          </w:p>
          <w:p w:rsidR="00F02B13" w:rsidRPr="00F02B13" w:rsidRDefault="00F02B13" w:rsidP="00E74B02">
            <w:pPr>
              <w:spacing w:after="0" w:line="240" w:lineRule="auto"/>
              <w:ind w:left="170"/>
              <w:textAlignment w:val="baseline"/>
              <w:rPr>
                <w:rFonts w:ascii="Verdana" w:hAnsi="Verdana"/>
                <w:color w:val="444444"/>
                <w:sz w:val="48"/>
                <w:szCs w:val="48"/>
              </w:rPr>
            </w:pPr>
          </w:p>
          <w:p w:rsidR="00F02B13" w:rsidRPr="00E74B02" w:rsidRDefault="00F02B13" w:rsidP="00E74B02">
            <w:pPr>
              <w:spacing w:after="0" w:line="240" w:lineRule="auto"/>
              <w:ind w:left="360"/>
              <w:textAlignment w:val="baseline"/>
              <w:rPr>
                <w:rFonts w:ascii="Verdana" w:hAnsi="Verdana"/>
                <w:color w:val="444444"/>
                <w:sz w:val="48"/>
                <w:szCs w:val="48"/>
              </w:rPr>
            </w:pPr>
            <w:r w:rsidRPr="00F02B13">
              <w:rPr>
                <w:noProof/>
                <w:bdr w:val="none" w:sz="0" w:space="0" w:color="auto" w:frame="1"/>
                <w:lang w:val="en-IN" w:eastAsia="en-IN"/>
              </w:rPr>
              <w:drawing>
                <wp:inline distT="0" distB="0" distL="0" distR="0">
                  <wp:extent cx="1892300" cy="1906270"/>
                  <wp:effectExtent l="19050" t="0" r="0" b="0"/>
                  <wp:docPr id="16" name="Picture 16" descr="Difference between AWT and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ce between AWT and Swing"/>
                          <pic:cNvPicPr>
                            <a:picLocks noChangeAspect="1" noChangeArrowheads="1"/>
                          </pic:cNvPicPr>
                        </pic:nvPicPr>
                        <pic:blipFill>
                          <a:blip r:embed="rId19"/>
                          <a:srcRect/>
                          <a:stretch>
                            <a:fillRect/>
                          </a:stretch>
                        </pic:blipFill>
                        <pic:spPr bwMode="auto">
                          <a:xfrm>
                            <a:off x="0" y="0"/>
                            <a:ext cx="1892300" cy="1906270"/>
                          </a:xfrm>
                          <a:prstGeom prst="rect">
                            <a:avLst/>
                          </a:prstGeom>
                          <a:noFill/>
                          <a:ln w="9525">
                            <a:noFill/>
                            <a:miter lim="800000"/>
                            <a:headEnd/>
                            <a:tailEnd/>
                          </a:ln>
                        </pic:spPr>
                      </pic:pic>
                    </a:graphicData>
                  </a:graphic>
                </wp:inline>
              </w:drawing>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F02B13" w:rsidRPr="00E74B02" w:rsidRDefault="00F02B13" w:rsidP="00E74B02">
            <w:pPr>
              <w:spacing w:after="0" w:line="240" w:lineRule="auto"/>
              <w:ind w:left="360"/>
              <w:textAlignment w:val="baseline"/>
              <w:rPr>
                <w:rFonts w:ascii="Verdana" w:hAnsi="Verdana"/>
                <w:color w:val="444444"/>
                <w:sz w:val="48"/>
                <w:szCs w:val="48"/>
              </w:rPr>
            </w:pPr>
            <w:r w:rsidRPr="00E74B02">
              <w:rPr>
                <w:rFonts w:ascii="Verdana" w:hAnsi="Verdana"/>
                <w:color w:val="444444"/>
                <w:sz w:val="48"/>
                <w:szCs w:val="48"/>
                <w:bdr w:val="none" w:sz="0" w:space="0" w:color="auto" w:frame="1"/>
              </w:rPr>
              <w:t xml:space="preserve">Swing components are better in look and feel as compared to AWT. </w:t>
            </w:r>
          </w:p>
          <w:p w:rsidR="00F02B13" w:rsidRPr="00F02B13" w:rsidRDefault="00F02B13" w:rsidP="00E74B02">
            <w:pPr>
              <w:spacing w:after="0" w:line="240" w:lineRule="auto"/>
              <w:ind w:left="170"/>
              <w:textAlignment w:val="baseline"/>
              <w:rPr>
                <w:rFonts w:ascii="Verdana" w:hAnsi="Verdana"/>
                <w:color w:val="444444"/>
                <w:sz w:val="48"/>
                <w:szCs w:val="48"/>
              </w:rPr>
            </w:pPr>
          </w:p>
          <w:p w:rsidR="00F02B13" w:rsidRPr="00E74B02" w:rsidRDefault="00F02B13" w:rsidP="00E74B02">
            <w:pPr>
              <w:spacing w:after="0" w:line="240" w:lineRule="auto"/>
              <w:ind w:left="360"/>
              <w:textAlignment w:val="baseline"/>
              <w:rPr>
                <w:rFonts w:ascii="Verdana" w:hAnsi="Verdana"/>
                <w:color w:val="444444"/>
                <w:sz w:val="48"/>
                <w:szCs w:val="48"/>
              </w:rPr>
            </w:pPr>
            <w:r w:rsidRPr="00F02B13">
              <w:rPr>
                <w:noProof/>
                <w:bdr w:val="none" w:sz="0" w:space="0" w:color="auto" w:frame="1"/>
                <w:lang w:val="en-IN" w:eastAsia="en-IN"/>
              </w:rPr>
              <w:drawing>
                <wp:inline distT="0" distB="0" distL="0" distR="0">
                  <wp:extent cx="1870710" cy="1878330"/>
                  <wp:effectExtent l="19050" t="0" r="0" b="0"/>
                  <wp:docPr id="17" name="Picture 17" descr="Difference between AWT and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fference between AWT and Swing"/>
                          <pic:cNvPicPr>
                            <a:picLocks noChangeAspect="1" noChangeArrowheads="1"/>
                          </pic:cNvPicPr>
                        </pic:nvPicPr>
                        <pic:blipFill>
                          <a:blip r:embed="rId20"/>
                          <a:srcRect/>
                          <a:stretch>
                            <a:fillRect/>
                          </a:stretch>
                        </pic:blipFill>
                        <pic:spPr bwMode="auto">
                          <a:xfrm>
                            <a:off x="0" y="0"/>
                            <a:ext cx="1870710" cy="1878330"/>
                          </a:xfrm>
                          <a:prstGeom prst="rect">
                            <a:avLst/>
                          </a:prstGeom>
                          <a:noFill/>
                          <a:ln w="9525">
                            <a:noFill/>
                            <a:miter lim="800000"/>
                            <a:headEnd/>
                            <a:tailEnd/>
                          </a:ln>
                        </pic:spPr>
                      </pic:pic>
                    </a:graphicData>
                  </a:graphic>
                </wp:inline>
              </w:drawing>
            </w:r>
          </w:p>
          <w:p w:rsidR="004E1BC0" w:rsidRPr="00F02B13" w:rsidRDefault="004E1BC0" w:rsidP="00E74B02">
            <w:pPr>
              <w:spacing w:after="0" w:line="240" w:lineRule="auto"/>
              <w:textAlignment w:val="baseline"/>
              <w:rPr>
                <w:rFonts w:ascii="Verdana" w:hAnsi="Verdana"/>
                <w:color w:val="444444"/>
                <w:sz w:val="48"/>
                <w:szCs w:val="48"/>
              </w:rPr>
            </w:pPr>
          </w:p>
        </w:tc>
      </w:tr>
      <w:tr w:rsidR="004E1BC0" w:rsidRPr="00F02B13" w:rsidTr="00B329AD">
        <w:trPr>
          <w:trHeight w:val="645"/>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4E1BC0" w:rsidRPr="00E74B02" w:rsidRDefault="004E1BC0" w:rsidP="00E74B02">
            <w:pPr>
              <w:spacing w:after="0" w:line="240" w:lineRule="auto"/>
              <w:ind w:left="360"/>
              <w:textAlignment w:val="baseline"/>
              <w:rPr>
                <w:rFonts w:ascii="Verdana" w:hAnsi="Verdana"/>
                <w:color w:val="444444"/>
                <w:sz w:val="48"/>
                <w:szCs w:val="48"/>
                <w:bdr w:val="none" w:sz="0" w:space="0" w:color="auto" w:frame="1"/>
              </w:rPr>
            </w:pPr>
            <w:r w:rsidRPr="00E74B02">
              <w:rPr>
                <w:rFonts w:ascii="Verdana" w:hAnsi="Verdana"/>
                <w:color w:val="444444"/>
                <w:sz w:val="48"/>
                <w:szCs w:val="48"/>
                <w:bdr w:val="none" w:sz="0" w:space="0" w:color="auto" w:frame="1"/>
              </w:rPr>
              <w:t>AWT provides</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less components</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than Swing.</w:t>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4E1BC0" w:rsidRPr="00E74B02" w:rsidRDefault="004E1BC0" w:rsidP="00E74B02">
            <w:pPr>
              <w:spacing w:after="0" w:line="240" w:lineRule="auto"/>
              <w:ind w:left="360"/>
              <w:textAlignment w:val="baseline"/>
              <w:rPr>
                <w:rFonts w:ascii="Verdana" w:hAnsi="Verdana"/>
                <w:color w:val="444444"/>
                <w:sz w:val="48"/>
                <w:szCs w:val="48"/>
                <w:bdr w:val="none" w:sz="0" w:space="0" w:color="auto" w:frame="1"/>
              </w:rPr>
            </w:pPr>
            <w:r w:rsidRPr="00E74B02">
              <w:rPr>
                <w:rFonts w:ascii="Verdana" w:hAnsi="Verdana"/>
                <w:color w:val="444444"/>
                <w:sz w:val="48"/>
                <w:szCs w:val="48"/>
                <w:bdr w:val="none" w:sz="0" w:space="0" w:color="auto" w:frame="1"/>
              </w:rPr>
              <w:t>Swing provides</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more powerful components</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 xml:space="preserve">such as tables, lists, </w:t>
            </w:r>
            <w:proofErr w:type="spellStart"/>
            <w:r w:rsidRPr="00E74B02">
              <w:rPr>
                <w:rFonts w:ascii="Verdana" w:hAnsi="Verdana"/>
                <w:color w:val="444444"/>
                <w:sz w:val="48"/>
                <w:szCs w:val="48"/>
                <w:bdr w:val="none" w:sz="0" w:space="0" w:color="auto" w:frame="1"/>
              </w:rPr>
              <w:t>scrollpanes</w:t>
            </w:r>
            <w:proofErr w:type="spellEnd"/>
            <w:r w:rsidRPr="00E74B02">
              <w:rPr>
                <w:rFonts w:ascii="Verdana" w:hAnsi="Verdana"/>
                <w:color w:val="444444"/>
                <w:sz w:val="48"/>
                <w:szCs w:val="48"/>
                <w:bdr w:val="none" w:sz="0" w:space="0" w:color="auto" w:frame="1"/>
              </w:rPr>
              <w:t xml:space="preserve">, </w:t>
            </w:r>
            <w:proofErr w:type="spellStart"/>
            <w:r w:rsidRPr="00E74B02">
              <w:rPr>
                <w:rFonts w:ascii="Verdana" w:hAnsi="Verdana"/>
                <w:color w:val="444444"/>
                <w:sz w:val="48"/>
                <w:szCs w:val="48"/>
                <w:bdr w:val="none" w:sz="0" w:space="0" w:color="auto" w:frame="1"/>
              </w:rPr>
              <w:t>colorchooser</w:t>
            </w:r>
            <w:proofErr w:type="spellEnd"/>
            <w:r w:rsidRPr="00E74B02">
              <w:rPr>
                <w:rFonts w:ascii="Verdana" w:hAnsi="Verdana"/>
                <w:color w:val="444444"/>
                <w:sz w:val="48"/>
                <w:szCs w:val="48"/>
                <w:bdr w:val="none" w:sz="0" w:space="0" w:color="auto" w:frame="1"/>
              </w:rPr>
              <w:t xml:space="preserve">, </w:t>
            </w:r>
            <w:proofErr w:type="spellStart"/>
            <w:r w:rsidRPr="00E74B02">
              <w:rPr>
                <w:rFonts w:ascii="Verdana" w:hAnsi="Verdana"/>
                <w:color w:val="444444"/>
                <w:sz w:val="48"/>
                <w:szCs w:val="48"/>
                <w:bdr w:val="none" w:sz="0" w:space="0" w:color="auto" w:frame="1"/>
              </w:rPr>
              <w:t>tabbedpane</w:t>
            </w:r>
            <w:proofErr w:type="spellEnd"/>
            <w:r w:rsidRPr="00E74B02">
              <w:rPr>
                <w:rFonts w:ascii="Verdana" w:hAnsi="Verdana"/>
                <w:color w:val="444444"/>
                <w:sz w:val="48"/>
                <w:szCs w:val="48"/>
                <w:bdr w:val="none" w:sz="0" w:space="0" w:color="auto" w:frame="1"/>
              </w:rPr>
              <w:t xml:space="preserve"> etc.</w:t>
            </w:r>
          </w:p>
        </w:tc>
      </w:tr>
      <w:tr w:rsidR="004E1BC0" w:rsidRPr="00F02B13" w:rsidTr="00B329AD">
        <w:trPr>
          <w:trHeight w:val="645"/>
        </w:trPr>
        <w:tc>
          <w:tcPr>
            <w:tcW w:w="863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4E1BC0" w:rsidRPr="00E74B02" w:rsidRDefault="004E1BC0" w:rsidP="00E74B02">
            <w:pPr>
              <w:spacing w:after="0" w:line="240" w:lineRule="auto"/>
              <w:ind w:left="360"/>
              <w:textAlignment w:val="baseline"/>
              <w:rPr>
                <w:rFonts w:ascii="Verdana" w:hAnsi="Verdana"/>
                <w:color w:val="444444"/>
                <w:sz w:val="48"/>
                <w:szCs w:val="48"/>
                <w:bdr w:val="none" w:sz="0" w:space="0" w:color="auto" w:frame="1"/>
              </w:rPr>
            </w:pPr>
            <w:r w:rsidRPr="00E74B02">
              <w:rPr>
                <w:rFonts w:ascii="Verdana" w:hAnsi="Verdana"/>
                <w:color w:val="444444"/>
                <w:sz w:val="48"/>
                <w:szCs w:val="48"/>
                <w:bdr w:val="none" w:sz="0" w:space="0" w:color="auto" w:frame="1"/>
              </w:rPr>
              <w:t>AWT</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 xml:space="preserve">doesn't follows </w:t>
            </w:r>
            <w:proofErr w:type="gramStart"/>
            <w:r w:rsidRPr="00E74B02">
              <w:rPr>
                <w:rFonts w:ascii="Verdana" w:hAnsi="Verdana"/>
                <w:color w:val="444444"/>
                <w:sz w:val="48"/>
                <w:szCs w:val="48"/>
                <w:bdr w:val="none" w:sz="0" w:space="0" w:color="auto" w:frame="1"/>
              </w:rPr>
              <w:t>MVC(</w:t>
            </w:r>
            <w:proofErr w:type="gramEnd"/>
            <w:r w:rsidRPr="00E74B02">
              <w:rPr>
                <w:rFonts w:ascii="Verdana" w:hAnsi="Verdana"/>
                <w:color w:val="444444"/>
                <w:sz w:val="48"/>
                <w:szCs w:val="48"/>
                <w:bdr w:val="none" w:sz="0" w:space="0" w:color="auto" w:frame="1"/>
              </w:rPr>
              <w:t>Model View Controller) where model represents data, view represents presentation and controller acts as an interface between model and view.</w:t>
            </w:r>
          </w:p>
        </w:tc>
        <w:tc>
          <w:tcPr>
            <w:tcW w:w="836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4E1BC0" w:rsidRPr="00E74B02" w:rsidRDefault="004E1BC0" w:rsidP="00E74B02">
            <w:pPr>
              <w:spacing w:after="0" w:line="240" w:lineRule="auto"/>
              <w:ind w:left="360"/>
              <w:textAlignment w:val="baseline"/>
              <w:rPr>
                <w:rFonts w:ascii="Verdana" w:hAnsi="Verdana"/>
                <w:color w:val="444444"/>
                <w:sz w:val="48"/>
                <w:szCs w:val="48"/>
                <w:bdr w:val="none" w:sz="0" w:space="0" w:color="auto" w:frame="1"/>
              </w:rPr>
            </w:pPr>
            <w:r w:rsidRPr="00E74B02">
              <w:rPr>
                <w:rFonts w:ascii="Verdana" w:hAnsi="Verdana"/>
                <w:color w:val="444444"/>
                <w:sz w:val="48"/>
                <w:szCs w:val="48"/>
                <w:bdr w:val="none" w:sz="0" w:space="0" w:color="auto" w:frame="1"/>
              </w:rPr>
              <w:t>Swing</w:t>
            </w:r>
            <w:r w:rsidRPr="00E74B02">
              <w:rPr>
                <w:rStyle w:val="apple-converted-space"/>
                <w:rFonts w:ascii="Verdana" w:hAnsi="Verdana"/>
                <w:color w:val="444444"/>
                <w:sz w:val="48"/>
                <w:szCs w:val="48"/>
                <w:bdr w:val="none" w:sz="0" w:space="0" w:color="auto" w:frame="1"/>
              </w:rPr>
              <w:t> </w:t>
            </w:r>
            <w:r w:rsidRPr="00E74B02">
              <w:rPr>
                <w:rFonts w:ascii="Verdana" w:hAnsi="Verdana"/>
                <w:color w:val="444444"/>
                <w:sz w:val="48"/>
                <w:szCs w:val="48"/>
                <w:bdr w:val="none" w:sz="0" w:space="0" w:color="auto" w:frame="1"/>
              </w:rPr>
              <w:t>follows MVC.</w:t>
            </w:r>
          </w:p>
        </w:tc>
      </w:tr>
    </w:tbl>
    <w:p w:rsidR="00F02B13" w:rsidRDefault="00F02B13" w:rsidP="00E74B02">
      <w:pPr>
        <w:pStyle w:val="NormalWeb"/>
        <w:shd w:val="clear" w:color="auto" w:fill="FFFFFF"/>
        <w:spacing w:before="0" w:beforeAutospacing="0" w:after="0" w:afterAutospacing="0"/>
        <w:textAlignment w:val="baseline"/>
        <w:rPr>
          <w:rFonts w:ascii="Verdana" w:hAnsi="Verdana"/>
          <w:color w:val="444444"/>
          <w:sz w:val="16"/>
          <w:szCs w:val="16"/>
        </w:rPr>
      </w:pPr>
    </w:p>
    <w:p w:rsidR="00F02B13" w:rsidRPr="00F02B13" w:rsidRDefault="00F02B13" w:rsidP="00E74B02">
      <w:pPr>
        <w:pStyle w:val="Heading3"/>
        <w:shd w:val="clear" w:color="auto" w:fill="FFFFFF"/>
        <w:spacing w:before="0" w:line="240" w:lineRule="auto"/>
        <w:ind w:left="360"/>
        <w:jc w:val="both"/>
        <w:rPr>
          <w:rFonts w:ascii="Helvetica" w:hAnsi="Helvetica" w:cs="Helvetica"/>
          <w:b w:val="0"/>
          <w:bCs w:val="0"/>
          <w:color w:val="610B38"/>
          <w:sz w:val="52"/>
          <w:szCs w:val="52"/>
        </w:rPr>
      </w:pPr>
      <w:r w:rsidRPr="00F02B13">
        <w:rPr>
          <w:rFonts w:ascii="Helvetica" w:hAnsi="Helvetica" w:cs="Helvetica"/>
          <w:b w:val="0"/>
          <w:bCs w:val="0"/>
          <w:color w:val="610B38"/>
          <w:sz w:val="52"/>
          <w:szCs w:val="52"/>
        </w:rPr>
        <w:t>What is JFC</w:t>
      </w:r>
    </w:p>
    <w:p w:rsidR="00F02B13" w:rsidRPr="00F02B13" w:rsidRDefault="00F02B13" w:rsidP="00E74B02">
      <w:pPr>
        <w:pStyle w:val="NormalWeb"/>
        <w:pBdr>
          <w:bottom w:val="double" w:sz="6" w:space="1" w:color="auto"/>
        </w:pBdr>
        <w:shd w:val="clear" w:color="auto" w:fill="FFFFFF"/>
        <w:spacing w:before="0" w:beforeAutospacing="0" w:after="0" w:afterAutospacing="0"/>
        <w:ind w:left="360"/>
        <w:jc w:val="both"/>
        <w:rPr>
          <w:rFonts w:ascii="Verdana" w:hAnsi="Verdana"/>
          <w:color w:val="000000"/>
          <w:sz w:val="52"/>
          <w:szCs w:val="52"/>
        </w:rPr>
      </w:pPr>
      <w:r w:rsidRPr="00F02B13">
        <w:rPr>
          <w:rFonts w:ascii="Verdana" w:hAnsi="Verdana"/>
          <w:color w:val="000000"/>
          <w:sz w:val="52"/>
          <w:szCs w:val="52"/>
        </w:rPr>
        <w:t>The Java Foundation Classes (JFC) are a set of GUI components which simplify the development of desktop applications.</w:t>
      </w:r>
    </w:p>
    <w:p w:rsidR="002B34C2" w:rsidRPr="00E74B02" w:rsidRDefault="002B34C2" w:rsidP="00E74B02">
      <w:pPr>
        <w:spacing w:after="0" w:line="240" w:lineRule="auto"/>
        <w:ind w:left="360"/>
        <w:rPr>
          <w:rFonts w:ascii="Verdana" w:eastAsia="Times New Roman" w:hAnsi="Verdana" w:cs="Times New Roman"/>
          <w:color w:val="000000"/>
          <w:sz w:val="48"/>
          <w:szCs w:val="48"/>
          <w:lang w:bidi="pa-IN"/>
        </w:rPr>
      </w:pPr>
      <w:r w:rsidRPr="00E74B02">
        <w:rPr>
          <w:rFonts w:ascii="Verdana" w:eastAsia="Times New Roman" w:hAnsi="Verdana" w:cs="Times New Roman"/>
          <w:color w:val="000000"/>
          <w:sz w:val="48"/>
          <w:szCs w:val="48"/>
          <w:lang w:bidi="pa-IN"/>
        </w:rPr>
        <w:br w:type="page"/>
      </w:r>
    </w:p>
    <w:p w:rsidR="002B34C2" w:rsidRPr="002B34C2" w:rsidRDefault="002B34C2" w:rsidP="00E74B02">
      <w:pPr>
        <w:pStyle w:val="Heading3"/>
        <w:shd w:val="clear" w:color="auto" w:fill="FFFFFF"/>
        <w:spacing w:before="0" w:line="240" w:lineRule="auto"/>
        <w:ind w:left="360"/>
        <w:rPr>
          <w:rFonts w:ascii="Arial" w:hAnsi="Arial" w:cs="Arial"/>
          <w:color w:val="000000"/>
          <w:sz w:val="28"/>
          <w:szCs w:val="28"/>
        </w:rPr>
      </w:pPr>
      <w:r w:rsidRPr="002B34C2">
        <w:rPr>
          <w:rFonts w:ascii="Arial" w:hAnsi="Arial" w:cs="Arial"/>
          <w:color w:val="000000"/>
          <w:sz w:val="28"/>
          <w:szCs w:val="28"/>
        </w:rPr>
        <w:t>Event Handling</w:t>
      </w:r>
    </w:p>
    <w:p w:rsidR="002B34C2" w:rsidRPr="002B34C2" w:rsidRDefault="002B34C2" w:rsidP="00E74B02">
      <w:pPr>
        <w:pStyle w:val="NormalWeb"/>
        <w:shd w:val="clear" w:color="auto" w:fill="FFFFFF"/>
        <w:spacing w:before="0" w:beforeAutospacing="0" w:after="0" w:afterAutospacing="0"/>
        <w:ind w:left="360"/>
        <w:rPr>
          <w:rFonts w:ascii="Arial" w:hAnsi="Arial" w:cs="Arial"/>
          <w:color w:val="000000"/>
          <w:sz w:val="28"/>
          <w:szCs w:val="28"/>
        </w:rPr>
      </w:pPr>
      <w:r w:rsidRPr="002B34C2">
        <w:rPr>
          <w:rFonts w:ascii="Arial" w:hAnsi="Arial" w:cs="Arial"/>
          <w:color w:val="000000"/>
          <w:sz w:val="28"/>
          <w:szCs w:val="28"/>
        </w:rPr>
        <w:t>Any program that uses GUI (graphical user interface) such as Java application written for windows, is event driven. Event describes the change of state of any object.</w:t>
      </w:r>
      <w:r w:rsidRPr="002B34C2">
        <w:rPr>
          <w:rStyle w:val="apple-converted-space"/>
          <w:rFonts w:ascii="Arial" w:hAnsi="Arial" w:cs="Arial"/>
          <w:color w:val="000000"/>
          <w:sz w:val="28"/>
          <w:szCs w:val="28"/>
        </w:rPr>
        <w:t> </w:t>
      </w:r>
      <w:proofErr w:type="gramStart"/>
      <w:r w:rsidRPr="002B34C2">
        <w:rPr>
          <w:rFonts w:ascii="Arial" w:hAnsi="Arial" w:cs="Arial"/>
          <w:b/>
          <w:bCs/>
          <w:color w:val="000000"/>
          <w:sz w:val="28"/>
          <w:szCs w:val="28"/>
        </w:rPr>
        <w:t>Example :</w:t>
      </w:r>
      <w:proofErr w:type="gramEnd"/>
      <w:r w:rsidRPr="002B34C2">
        <w:rPr>
          <w:rStyle w:val="apple-converted-space"/>
          <w:rFonts w:ascii="Arial" w:hAnsi="Arial" w:cs="Arial"/>
          <w:color w:val="000000"/>
          <w:sz w:val="28"/>
          <w:szCs w:val="28"/>
        </w:rPr>
        <w:t> </w:t>
      </w:r>
      <w:r w:rsidRPr="002B34C2">
        <w:rPr>
          <w:rFonts w:ascii="Arial" w:hAnsi="Arial" w:cs="Arial"/>
          <w:color w:val="000000"/>
          <w:sz w:val="28"/>
          <w:szCs w:val="28"/>
        </w:rPr>
        <w:t>Pressing a button, Entering a character in Textbox.</w:t>
      </w:r>
    </w:p>
    <w:p w:rsidR="002B34C2" w:rsidRPr="00E74B02" w:rsidRDefault="004807A9" w:rsidP="00E74B02">
      <w:pPr>
        <w:spacing w:after="0" w:line="240" w:lineRule="auto"/>
        <w:ind w:left="360"/>
        <w:rPr>
          <w:rFonts w:ascii="Times New Roman" w:hAnsi="Times New Roman" w:cs="Times New Roman"/>
          <w:sz w:val="28"/>
          <w:szCs w:val="28"/>
        </w:rPr>
      </w:pPr>
      <w:r>
        <w:pict>
          <v:rect id="_x0000_i1030" style="width:0;height:1.5pt" o:hralign="center" o:hrstd="t" o:hrnoshade="t" o:hr="t" fillcolor="black" stroked="f"/>
        </w:pict>
      </w:r>
    </w:p>
    <w:p w:rsidR="002B34C2" w:rsidRPr="002B34C2" w:rsidRDefault="002B34C2" w:rsidP="00E74B02">
      <w:pPr>
        <w:pStyle w:val="Heading4"/>
        <w:shd w:val="clear" w:color="auto" w:fill="FFFFFF"/>
        <w:spacing w:before="0" w:line="240" w:lineRule="auto"/>
        <w:ind w:left="360"/>
        <w:rPr>
          <w:rFonts w:ascii="Arial" w:hAnsi="Arial" w:cs="Arial"/>
          <w:color w:val="BF360C"/>
          <w:sz w:val="28"/>
          <w:szCs w:val="28"/>
        </w:rPr>
      </w:pPr>
      <w:r w:rsidRPr="002B34C2">
        <w:rPr>
          <w:rFonts w:ascii="Arial" w:hAnsi="Arial" w:cs="Arial"/>
          <w:color w:val="BF360C"/>
          <w:sz w:val="28"/>
          <w:szCs w:val="28"/>
        </w:rPr>
        <w:t>Components of Event Handling</w:t>
      </w:r>
    </w:p>
    <w:p w:rsidR="002B34C2" w:rsidRPr="002B34C2" w:rsidRDefault="002B34C2" w:rsidP="00E74B02">
      <w:pPr>
        <w:pStyle w:val="NormalWeb"/>
        <w:shd w:val="clear" w:color="auto" w:fill="FFFFFF"/>
        <w:spacing w:before="0" w:beforeAutospacing="0" w:after="0" w:afterAutospacing="0"/>
        <w:ind w:left="360"/>
        <w:rPr>
          <w:rFonts w:ascii="Arial" w:hAnsi="Arial" w:cs="Arial"/>
          <w:color w:val="000000"/>
          <w:sz w:val="28"/>
          <w:szCs w:val="28"/>
        </w:rPr>
      </w:pPr>
      <w:r w:rsidRPr="002B34C2">
        <w:rPr>
          <w:rFonts w:ascii="Arial" w:hAnsi="Arial" w:cs="Arial"/>
          <w:color w:val="000000"/>
          <w:sz w:val="28"/>
          <w:szCs w:val="28"/>
        </w:rPr>
        <w:t>Event handling has three main components,</w:t>
      </w:r>
    </w:p>
    <w:p w:rsidR="002B34C2" w:rsidRPr="002B34C2" w:rsidRDefault="002B34C2" w:rsidP="00E74B02">
      <w:pPr>
        <w:shd w:val="clear" w:color="auto" w:fill="FFFFFF"/>
        <w:spacing w:after="0" w:line="240" w:lineRule="auto"/>
        <w:ind w:left="360"/>
        <w:rPr>
          <w:rFonts w:ascii="Arial" w:hAnsi="Arial" w:cs="Arial"/>
          <w:color w:val="000000"/>
          <w:sz w:val="28"/>
          <w:szCs w:val="28"/>
        </w:rPr>
      </w:pPr>
      <w:proofErr w:type="gramStart"/>
      <w:r w:rsidRPr="002B34C2">
        <w:rPr>
          <w:rFonts w:ascii="Arial" w:hAnsi="Arial" w:cs="Arial"/>
          <w:b/>
          <w:bCs/>
          <w:color w:val="000000"/>
          <w:sz w:val="28"/>
          <w:szCs w:val="28"/>
        </w:rPr>
        <w:t>Events :</w:t>
      </w:r>
      <w:proofErr w:type="gramEnd"/>
      <w:r w:rsidRPr="002B34C2">
        <w:rPr>
          <w:rStyle w:val="apple-converted-space"/>
          <w:rFonts w:ascii="Arial" w:hAnsi="Arial" w:cs="Arial"/>
          <w:color w:val="000000"/>
          <w:sz w:val="28"/>
          <w:szCs w:val="28"/>
        </w:rPr>
        <w:t> </w:t>
      </w:r>
      <w:r w:rsidRPr="002B34C2">
        <w:rPr>
          <w:rFonts w:ascii="Arial" w:hAnsi="Arial" w:cs="Arial"/>
          <w:color w:val="000000"/>
          <w:sz w:val="28"/>
          <w:szCs w:val="28"/>
        </w:rPr>
        <w:t>An event is a change of state of an object.</w:t>
      </w:r>
    </w:p>
    <w:p w:rsidR="002B34C2" w:rsidRPr="002B34C2" w:rsidRDefault="002B34C2" w:rsidP="00E74B02">
      <w:pPr>
        <w:shd w:val="clear" w:color="auto" w:fill="FFFFFF"/>
        <w:spacing w:after="0" w:line="240" w:lineRule="auto"/>
        <w:ind w:left="360"/>
        <w:rPr>
          <w:rFonts w:ascii="Arial" w:hAnsi="Arial" w:cs="Arial"/>
          <w:color w:val="000000"/>
          <w:sz w:val="28"/>
          <w:szCs w:val="28"/>
        </w:rPr>
      </w:pPr>
      <w:r w:rsidRPr="002B34C2">
        <w:rPr>
          <w:rFonts w:ascii="Arial" w:hAnsi="Arial" w:cs="Arial"/>
          <w:b/>
          <w:bCs/>
          <w:color w:val="000000"/>
          <w:sz w:val="28"/>
          <w:szCs w:val="28"/>
        </w:rPr>
        <w:t xml:space="preserve">Events </w:t>
      </w:r>
      <w:proofErr w:type="gramStart"/>
      <w:r w:rsidRPr="002B34C2">
        <w:rPr>
          <w:rFonts w:ascii="Arial" w:hAnsi="Arial" w:cs="Arial"/>
          <w:b/>
          <w:bCs/>
          <w:color w:val="000000"/>
          <w:sz w:val="28"/>
          <w:szCs w:val="28"/>
        </w:rPr>
        <w:t>Source :</w:t>
      </w:r>
      <w:proofErr w:type="gramEnd"/>
      <w:r w:rsidRPr="002B34C2">
        <w:rPr>
          <w:rStyle w:val="apple-converted-space"/>
          <w:rFonts w:ascii="Arial" w:hAnsi="Arial" w:cs="Arial"/>
          <w:color w:val="000000"/>
          <w:sz w:val="28"/>
          <w:szCs w:val="28"/>
        </w:rPr>
        <w:t> </w:t>
      </w:r>
      <w:r w:rsidRPr="002B34C2">
        <w:rPr>
          <w:rFonts w:ascii="Arial" w:hAnsi="Arial" w:cs="Arial"/>
          <w:color w:val="000000"/>
          <w:sz w:val="28"/>
          <w:szCs w:val="28"/>
        </w:rPr>
        <w:t>Event source is an object that generates an event.</w:t>
      </w:r>
    </w:p>
    <w:p w:rsidR="002B34C2" w:rsidRPr="002B34C2" w:rsidRDefault="002B34C2" w:rsidP="00E74B02">
      <w:pPr>
        <w:shd w:val="clear" w:color="auto" w:fill="FFFFFF"/>
        <w:spacing w:after="0" w:line="240" w:lineRule="auto"/>
        <w:ind w:left="360"/>
        <w:rPr>
          <w:rFonts w:ascii="Arial" w:hAnsi="Arial" w:cs="Arial"/>
          <w:color w:val="000000"/>
          <w:sz w:val="28"/>
          <w:szCs w:val="28"/>
        </w:rPr>
      </w:pPr>
      <w:proofErr w:type="gramStart"/>
      <w:r w:rsidRPr="002B34C2">
        <w:rPr>
          <w:rFonts w:ascii="Arial" w:hAnsi="Arial" w:cs="Arial"/>
          <w:b/>
          <w:bCs/>
          <w:color w:val="000000"/>
          <w:sz w:val="28"/>
          <w:szCs w:val="28"/>
        </w:rPr>
        <w:t>Listeners :</w:t>
      </w:r>
      <w:proofErr w:type="gramEnd"/>
      <w:r w:rsidRPr="002B34C2">
        <w:rPr>
          <w:rStyle w:val="apple-converted-space"/>
          <w:rFonts w:ascii="Arial" w:hAnsi="Arial" w:cs="Arial"/>
          <w:color w:val="000000"/>
          <w:sz w:val="28"/>
          <w:szCs w:val="28"/>
        </w:rPr>
        <w:t> </w:t>
      </w:r>
      <w:r w:rsidRPr="002B34C2">
        <w:rPr>
          <w:rFonts w:ascii="Arial" w:hAnsi="Arial" w:cs="Arial"/>
          <w:color w:val="000000"/>
          <w:sz w:val="28"/>
          <w:szCs w:val="28"/>
        </w:rPr>
        <w:t>A listener is an object that listens to the event. A listener gets notified when an event occurs.</w:t>
      </w:r>
    </w:p>
    <w:p w:rsidR="002B34C2" w:rsidRPr="00E74B02" w:rsidRDefault="004807A9" w:rsidP="00E74B02">
      <w:pPr>
        <w:spacing w:after="0" w:line="240" w:lineRule="auto"/>
        <w:ind w:left="360"/>
        <w:rPr>
          <w:rFonts w:ascii="Times New Roman" w:hAnsi="Times New Roman" w:cs="Times New Roman"/>
          <w:sz w:val="28"/>
          <w:szCs w:val="28"/>
        </w:rPr>
      </w:pPr>
      <w:r>
        <w:pict>
          <v:rect id="_x0000_i1031" style="width:0;height:1.5pt" o:hralign="center" o:hrstd="t" o:hrnoshade="t" o:hr="t" fillcolor="black" stroked="f"/>
        </w:pict>
      </w:r>
    </w:p>
    <w:p w:rsidR="002B34C2" w:rsidRPr="002B34C2" w:rsidRDefault="002B34C2" w:rsidP="00E74B02">
      <w:pPr>
        <w:pStyle w:val="Heading4"/>
        <w:shd w:val="clear" w:color="auto" w:fill="FFFFFF"/>
        <w:spacing w:before="0" w:line="240" w:lineRule="auto"/>
        <w:ind w:left="360"/>
        <w:rPr>
          <w:rFonts w:ascii="Arial" w:hAnsi="Arial" w:cs="Arial"/>
          <w:color w:val="BF360C"/>
          <w:sz w:val="28"/>
          <w:szCs w:val="28"/>
        </w:rPr>
      </w:pPr>
      <w:r w:rsidRPr="002B34C2">
        <w:rPr>
          <w:rFonts w:ascii="Arial" w:hAnsi="Arial" w:cs="Arial"/>
          <w:color w:val="BF360C"/>
          <w:sz w:val="28"/>
          <w:szCs w:val="28"/>
        </w:rPr>
        <w:t xml:space="preserve">How Events are </w:t>
      </w:r>
      <w:proofErr w:type="gramStart"/>
      <w:r w:rsidRPr="002B34C2">
        <w:rPr>
          <w:rFonts w:ascii="Arial" w:hAnsi="Arial" w:cs="Arial"/>
          <w:color w:val="BF360C"/>
          <w:sz w:val="28"/>
          <w:szCs w:val="28"/>
        </w:rPr>
        <w:t>handled ?</w:t>
      </w:r>
      <w:proofErr w:type="gramEnd"/>
    </w:p>
    <w:p w:rsidR="002B34C2" w:rsidRPr="002B34C2" w:rsidRDefault="002B34C2" w:rsidP="00E74B02">
      <w:pPr>
        <w:pStyle w:val="NormalWeb"/>
        <w:shd w:val="clear" w:color="auto" w:fill="FFFFFF"/>
        <w:spacing w:before="0" w:beforeAutospacing="0" w:after="0" w:afterAutospacing="0"/>
        <w:ind w:left="360"/>
        <w:rPr>
          <w:rFonts w:ascii="Arial" w:hAnsi="Arial" w:cs="Arial"/>
          <w:color w:val="000000"/>
          <w:sz w:val="28"/>
          <w:szCs w:val="28"/>
        </w:rPr>
      </w:pPr>
      <w:r w:rsidRPr="002B34C2">
        <w:rPr>
          <w:rFonts w:ascii="Arial" w:hAnsi="Arial" w:cs="Arial"/>
          <w:color w:val="000000"/>
          <w:sz w:val="28"/>
          <w:szCs w:val="28"/>
        </w:rPr>
        <w:t xml:space="preserve">A source generates an Event and send it to one or more listeners registered with the source. Once event is received by the listener, they </w:t>
      </w:r>
      <w:proofErr w:type="spellStart"/>
      <w:r w:rsidRPr="002B34C2">
        <w:rPr>
          <w:rFonts w:ascii="Arial" w:hAnsi="Arial" w:cs="Arial"/>
          <w:color w:val="000000"/>
          <w:sz w:val="28"/>
          <w:szCs w:val="28"/>
        </w:rPr>
        <w:t>processe</w:t>
      </w:r>
      <w:proofErr w:type="spellEnd"/>
      <w:r w:rsidRPr="002B34C2">
        <w:rPr>
          <w:rFonts w:ascii="Arial" w:hAnsi="Arial" w:cs="Arial"/>
          <w:color w:val="000000"/>
          <w:sz w:val="28"/>
          <w:szCs w:val="28"/>
        </w:rPr>
        <w:t xml:space="preserve"> the event and then return. Events are supported by a number of Java packages, like</w:t>
      </w:r>
      <w:r w:rsidRPr="002B34C2">
        <w:rPr>
          <w:rStyle w:val="apple-converted-space"/>
          <w:rFonts w:ascii="Arial" w:hAnsi="Arial" w:cs="Arial"/>
          <w:color w:val="000000"/>
          <w:sz w:val="28"/>
          <w:szCs w:val="28"/>
        </w:rPr>
        <w:t> </w:t>
      </w:r>
      <w:proofErr w:type="spellStart"/>
      <w:r w:rsidRPr="002B34C2">
        <w:rPr>
          <w:rFonts w:ascii="Arial" w:hAnsi="Arial" w:cs="Arial"/>
          <w:b/>
          <w:bCs/>
          <w:color w:val="000000"/>
          <w:sz w:val="28"/>
          <w:szCs w:val="28"/>
        </w:rPr>
        <w:t>java.util</w:t>
      </w:r>
      <w:proofErr w:type="spellEnd"/>
      <w:r w:rsidRPr="002B34C2">
        <w:rPr>
          <w:rFonts w:ascii="Arial" w:hAnsi="Arial" w:cs="Arial"/>
          <w:color w:val="000000"/>
          <w:sz w:val="28"/>
          <w:szCs w:val="28"/>
        </w:rPr>
        <w:t>,</w:t>
      </w:r>
      <w:r w:rsidRPr="002B34C2">
        <w:rPr>
          <w:rStyle w:val="apple-converted-space"/>
          <w:rFonts w:ascii="Arial" w:hAnsi="Arial" w:cs="Arial"/>
          <w:color w:val="000000"/>
          <w:sz w:val="28"/>
          <w:szCs w:val="28"/>
        </w:rPr>
        <w:t> </w:t>
      </w:r>
      <w:proofErr w:type="spellStart"/>
      <w:r w:rsidRPr="002B34C2">
        <w:rPr>
          <w:rFonts w:ascii="Arial" w:hAnsi="Arial" w:cs="Arial"/>
          <w:b/>
          <w:bCs/>
          <w:color w:val="000000"/>
          <w:sz w:val="28"/>
          <w:szCs w:val="28"/>
        </w:rPr>
        <w:t>java.awt</w:t>
      </w:r>
      <w:proofErr w:type="spellEnd"/>
      <w:r w:rsidRPr="002B34C2">
        <w:rPr>
          <w:rStyle w:val="apple-converted-space"/>
          <w:rFonts w:ascii="Arial" w:hAnsi="Arial" w:cs="Arial"/>
          <w:color w:val="000000"/>
          <w:sz w:val="28"/>
          <w:szCs w:val="28"/>
        </w:rPr>
        <w:t> </w:t>
      </w:r>
      <w:r w:rsidRPr="002B34C2">
        <w:rPr>
          <w:rFonts w:ascii="Arial" w:hAnsi="Arial" w:cs="Arial"/>
          <w:color w:val="000000"/>
          <w:sz w:val="28"/>
          <w:szCs w:val="28"/>
        </w:rPr>
        <w:t>and</w:t>
      </w:r>
      <w:r w:rsidRPr="002B34C2">
        <w:rPr>
          <w:rStyle w:val="apple-converted-space"/>
          <w:rFonts w:ascii="Arial" w:hAnsi="Arial" w:cs="Arial"/>
          <w:color w:val="000000"/>
          <w:sz w:val="28"/>
          <w:szCs w:val="28"/>
        </w:rPr>
        <w:t> </w:t>
      </w:r>
      <w:proofErr w:type="spellStart"/>
      <w:r w:rsidRPr="002B34C2">
        <w:rPr>
          <w:rFonts w:ascii="Arial" w:hAnsi="Arial" w:cs="Arial"/>
          <w:b/>
          <w:bCs/>
          <w:color w:val="000000"/>
          <w:sz w:val="28"/>
          <w:szCs w:val="28"/>
        </w:rPr>
        <w:t>java.awt.event</w:t>
      </w:r>
      <w:proofErr w:type="spellEnd"/>
      <w:r w:rsidRPr="002B34C2">
        <w:rPr>
          <w:rFonts w:ascii="Arial" w:hAnsi="Arial" w:cs="Arial"/>
          <w:color w:val="000000"/>
          <w:sz w:val="28"/>
          <w:szCs w:val="28"/>
        </w:rPr>
        <w:t>.</w:t>
      </w:r>
    </w:p>
    <w:p w:rsidR="002B34C2" w:rsidRPr="00E74B02" w:rsidRDefault="004807A9" w:rsidP="00E74B02">
      <w:pPr>
        <w:spacing w:after="0" w:line="240" w:lineRule="auto"/>
        <w:ind w:left="360"/>
        <w:rPr>
          <w:rFonts w:ascii="Times New Roman" w:hAnsi="Times New Roman" w:cs="Times New Roman"/>
          <w:sz w:val="28"/>
          <w:szCs w:val="28"/>
        </w:rPr>
      </w:pPr>
      <w:r>
        <w:pict>
          <v:rect id="_x0000_i1032" style="width:0;height:1.5pt" o:hralign="center" o:hrstd="t" o:hrnoshade="t" o:hr="t" fillcolor="black" stroked="f"/>
        </w:pict>
      </w:r>
    </w:p>
    <w:p w:rsidR="002B34C2" w:rsidRPr="002B34C2" w:rsidRDefault="002B34C2" w:rsidP="00E74B02">
      <w:pPr>
        <w:pStyle w:val="Heading4"/>
        <w:shd w:val="clear" w:color="auto" w:fill="FFFFFF"/>
        <w:spacing w:before="0" w:line="240" w:lineRule="auto"/>
        <w:ind w:left="360"/>
        <w:rPr>
          <w:rFonts w:ascii="Arial" w:hAnsi="Arial" w:cs="Arial"/>
          <w:color w:val="BF360C"/>
          <w:sz w:val="28"/>
          <w:szCs w:val="28"/>
        </w:rPr>
      </w:pPr>
      <w:r w:rsidRPr="002B34C2">
        <w:rPr>
          <w:rFonts w:ascii="Arial" w:hAnsi="Arial" w:cs="Arial"/>
          <w:color w:val="BF360C"/>
          <w:sz w:val="28"/>
          <w:szCs w:val="28"/>
        </w:rPr>
        <w:t xml:space="preserve">Important Event </w:t>
      </w:r>
      <w:proofErr w:type="spellStart"/>
      <w:r w:rsidRPr="002B34C2">
        <w:rPr>
          <w:rFonts w:ascii="Arial" w:hAnsi="Arial" w:cs="Arial"/>
          <w:color w:val="BF360C"/>
          <w:sz w:val="28"/>
          <w:szCs w:val="28"/>
        </w:rPr>
        <w:t>Classe</w:t>
      </w:r>
      <w:proofErr w:type="spellEnd"/>
      <w:r w:rsidRPr="002B34C2">
        <w:rPr>
          <w:rFonts w:ascii="Arial" w:hAnsi="Arial" w:cs="Arial"/>
          <w:color w:val="BF360C"/>
          <w:sz w:val="28"/>
          <w:szCs w:val="28"/>
        </w:rPr>
        <w:t xml:space="preserve"> and Interface</w:t>
      </w:r>
    </w:p>
    <w:tbl>
      <w:tblPr>
        <w:tblW w:w="11182" w:type="dxa"/>
        <w:tblCellSpacing w:w="15" w:type="dxa"/>
        <w:tblBorders>
          <w:top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67"/>
        <w:gridCol w:w="4352"/>
        <w:gridCol w:w="3763"/>
      </w:tblGrid>
      <w:tr w:rsidR="002B34C2" w:rsidRPr="002B34C2" w:rsidTr="002B34C2">
        <w:trPr>
          <w:tblCellSpacing w:w="15" w:type="dxa"/>
        </w:trPr>
        <w:tc>
          <w:tcPr>
            <w:tcW w:w="0" w:type="auto"/>
            <w:tcBorders>
              <w:top w:val="nil"/>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b/>
                <w:bCs/>
                <w:color w:val="000000"/>
                <w:sz w:val="28"/>
                <w:szCs w:val="28"/>
              </w:rPr>
            </w:pPr>
            <w:r w:rsidRPr="00E74B02">
              <w:rPr>
                <w:rFonts w:ascii="Arial" w:hAnsi="Arial" w:cs="Arial"/>
                <w:b/>
                <w:bCs/>
                <w:color w:val="000000"/>
                <w:sz w:val="28"/>
                <w:szCs w:val="28"/>
              </w:rPr>
              <w:t xml:space="preserve">Event </w:t>
            </w:r>
            <w:proofErr w:type="spellStart"/>
            <w:r w:rsidRPr="00E74B02">
              <w:rPr>
                <w:rFonts w:ascii="Arial" w:hAnsi="Arial" w:cs="Arial"/>
                <w:b/>
                <w:bCs/>
                <w:color w:val="000000"/>
                <w:sz w:val="28"/>
                <w:szCs w:val="28"/>
              </w:rPr>
              <w:t>Classe</w:t>
            </w:r>
            <w:proofErr w:type="spellEnd"/>
          </w:p>
        </w:tc>
        <w:tc>
          <w:tcPr>
            <w:tcW w:w="5042" w:type="dxa"/>
            <w:tcBorders>
              <w:top w:val="nil"/>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b/>
                <w:bCs/>
                <w:color w:val="000000"/>
                <w:sz w:val="28"/>
                <w:szCs w:val="28"/>
              </w:rPr>
            </w:pPr>
            <w:r w:rsidRPr="00E74B02">
              <w:rPr>
                <w:rFonts w:ascii="Arial" w:hAnsi="Arial" w:cs="Arial"/>
                <w:b/>
                <w:bCs/>
                <w:color w:val="000000"/>
                <w:sz w:val="28"/>
                <w:szCs w:val="28"/>
              </w:rPr>
              <w:t>Description</w:t>
            </w:r>
          </w:p>
        </w:tc>
        <w:tc>
          <w:tcPr>
            <w:tcW w:w="0" w:type="auto"/>
            <w:tcBorders>
              <w:top w:val="nil"/>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b/>
                <w:bCs/>
                <w:color w:val="000000"/>
                <w:sz w:val="28"/>
                <w:szCs w:val="28"/>
              </w:rPr>
            </w:pPr>
            <w:r w:rsidRPr="00E74B02">
              <w:rPr>
                <w:rFonts w:ascii="Arial" w:hAnsi="Arial" w:cs="Arial"/>
                <w:b/>
                <w:bCs/>
                <w:color w:val="000000"/>
                <w:sz w:val="28"/>
                <w:szCs w:val="28"/>
              </w:rPr>
              <w:t>Listener Interface</w:t>
            </w:r>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ActionEvent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button is pressed, menu-item is selected, list-item is double clicked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ActionListener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MouseEvent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 xml:space="preserve">generated when mouse is dragged, </w:t>
            </w:r>
            <w:proofErr w:type="spellStart"/>
            <w:r w:rsidRPr="00E74B02">
              <w:rPr>
                <w:rFonts w:ascii="Arial" w:hAnsi="Arial" w:cs="Arial"/>
                <w:color w:val="000000"/>
                <w:sz w:val="28"/>
                <w:szCs w:val="28"/>
              </w:rPr>
              <w:t>moved,clicked,pressed</w:t>
            </w:r>
            <w:proofErr w:type="spellEnd"/>
            <w:r w:rsidRPr="00E74B02">
              <w:rPr>
                <w:rFonts w:ascii="Arial" w:hAnsi="Arial" w:cs="Arial"/>
                <w:color w:val="000000"/>
                <w:sz w:val="28"/>
                <w:szCs w:val="28"/>
              </w:rPr>
              <w:t xml:space="preserve"> or released also when the enters or exit a component</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MouseListener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KeyEvent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input is received from keyboard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KeyListener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ItemEvent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check-box or list item is clicked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ItemListener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TextEvent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 xml:space="preserve">generated when value of </w:t>
            </w:r>
            <w:proofErr w:type="spellStart"/>
            <w:r w:rsidRPr="00E74B02">
              <w:rPr>
                <w:rFonts w:ascii="Arial" w:hAnsi="Arial" w:cs="Arial"/>
                <w:color w:val="000000"/>
                <w:sz w:val="28"/>
                <w:szCs w:val="28"/>
              </w:rPr>
              <w:t>textarea</w:t>
            </w:r>
            <w:proofErr w:type="spellEnd"/>
            <w:r w:rsidRPr="00E74B02">
              <w:rPr>
                <w:rFonts w:ascii="Arial" w:hAnsi="Arial" w:cs="Arial"/>
                <w:color w:val="000000"/>
                <w:sz w:val="28"/>
                <w:szCs w:val="28"/>
              </w:rPr>
              <w:t xml:space="preserve"> or </w:t>
            </w:r>
            <w:proofErr w:type="spellStart"/>
            <w:r w:rsidRPr="00E74B02">
              <w:rPr>
                <w:rFonts w:ascii="Arial" w:hAnsi="Arial" w:cs="Arial"/>
                <w:color w:val="000000"/>
                <w:sz w:val="28"/>
                <w:szCs w:val="28"/>
              </w:rPr>
              <w:t>textfield</w:t>
            </w:r>
            <w:proofErr w:type="spellEnd"/>
            <w:r w:rsidRPr="00E74B02">
              <w:rPr>
                <w:rFonts w:ascii="Arial" w:hAnsi="Arial" w:cs="Arial"/>
                <w:color w:val="000000"/>
                <w:sz w:val="28"/>
                <w:szCs w:val="28"/>
              </w:rPr>
              <w:t xml:space="preserve"> is changed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TextListener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MouseWheelEvent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mouse wheel is moved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MouseWheelListener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WindowEvent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 xml:space="preserve">generated when window is activated, deactivated, </w:t>
            </w:r>
            <w:proofErr w:type="spellStart"/>
            <w:r w:rsidRPr="00E74B02">
              <w:rPr>
                <w:rFonts w:ascii="Arial" w:hAnsi="Arial" w:cs="Arial"/>
                <w:color w:val="000000"/>
                <w:sz w:val="28"/>
                <w:szCs w:val="28"/>
              </w:rPr>
              <w:t>deiconified</w:t>
            </w:r>
            <w:proofErr w:type="spellEnd"/>
            <w:r w:rsidRPr="00E74B02">
              <w:rPr>
                <w:rFonts w:ascii="Arial" w:hAnsi="Arial" w:cs="Arial"/>
                <w:color w:val="000000"/>
                <w:sz w:val="28"/>
                <w:szCs w:val="28"/>
              </w:rPr>
              <w:t xml:space="preserve">, </w:t>
            </w:r>
            <w:proofErr w:type="spellStart"/>
            <w:r w:rsidRPr="00E74B02">
              <w:rPr>
                <w:rFonts w:ascii="Arial" w:hAnsi="Arial" w:cs="Arial"/>
                <w:color w:val="000000"/>
                <w:sz w:val="28"/>
                <w:szCs w:val="28"/>
              </w:rPr>
              <w:t>iconified</w:t>
            </w:r>
            <w:proofErr w:type="spellEnd"/>
            <w:r w:rsidRPr="00E74B02">
              <w:rPr>
                <w:rFonts w:ascii="Arial" w:hAnsi="Arial" w:cs="Arial"/>
                <w:color w:val="000000"/>
                <w:sz w:val="28"/>
                <w:szCs w:val="28"/>
              </w:rPr>
              <w:t>, opened or closed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WindowListener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ComponentEvent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component is hidden, moved, resized or set visible</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ComponentEventListener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ContainerEvent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component is added or removed from container</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ContainerListener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AdjustmentEvent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scroll bar is manipulated</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AdjustmentListener</w:t>
            </w:r>
            <w:proofErr w:type="spellEnd"/>
          </w:p>
        </w:tc>
      </w:tr>
      <w:tr w:rsidR="002B34C2" w:rsidRPr="002B34C2" w:rsidTr="002B34C2">
        <w:trPr>
          <w:tblCellSpacing w:w="15" w:type="dxa"/>
        </w:trPr>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b/>
                <w:bCs/>
                <w:color w:val="000000"/>
                <w:sz w:val="28"/>
                <w:szCs w:val="28"/>
              </w:rPr>
              <w:t>FocusEvent</w:t>
            </w:r>
            <w:proofErr w:type="spellEnd"/>
          </w:p>
        </w:tc>
        <w:tc>
          <w:tcPr>
            <w:tcW w:w="5042" w:type="dxa"/>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r w:rsidRPr="00E74B02">
              <w:rPr>
                <w:rFonts w:ascii="Arial" w:hAnsi="Arial" w:cs="Arial"/>
                <w:color w:val="000000"/>
                <w:sz w:val="28"/>
                <w:szCs w:val="28"/>
              </w:rPr>
              <w:t>generated when component gains or loses keyboard focus</w:t>
            </w:r>
          </w:p>
        </w:tc>
        <w:tc>
          <w:tcPr>
            <w:tcW w:w="0" w:type="auto"/>
            <w:tcBorders>
              <w:top w:val="single" w:sz="4" w:space="0" w:color="DDDDDD"/>
              <w:left w:val="single" w:sz="4" w:space="0" w:color="DDDDDD"/>
            </w:tcBorders>
            <w:shd w:val="clear" w:color="auto" w:fill="FFFFFF"/>
            <w:tcMar>
              <w:top w:w="89" w:type="dxa"/>
              <w:left w:w="89" w:type="dxa"/>
              <w:bottom w:w="89" w:type="dxa"/>
              <w:right w:w="89" w:type="dxa"/>
            </w:tcMar>
            <w:hideMark/>
          </w:tcPr>
          <w:p w:rsidR="002B34C2" w:rsidRPr="00E74B02" w:rsidRDefault="002B34C2" w:rsidP="00E74B02">
            <w:pPr>
              <w:spacing w:after="0" w:line="240" w:lineRule="auto"/>
              <w:ind w:left="360"/>
              <w:rPr>
                <w:rFonts w:ascii="Arial" w:hAnsi="Arial" w:cs="Arial"/>
                <w:color w:val="000000"/>
                <w:sz w:val="28"/>
                <w:szCs w:val="28"/>
              </w:rPr>
            </w:pPr>
            <w:proofErr w:type="spellStart"/>
            <w:r w:rsidRPr="00E74B02">
              <w:rPr>
                <w:rFonts w:ascii="Arial" w:hAnsi="Arial" w:cs="Arial"/>
                <w:color w:val="000000"/>
                <w:sz w:val="28"/>
                <w:szCs w:val="28"/>
              </w:rPr>
              <w:t>FocusListener</w:t>
            </w:r>
            <w:proofErr w:type="spellEnd"/>
          </w:p>
        </w:tc>
      </w:tr>
    </w:tbl>
    <w:p w:rsidR="002B34C2" w:rsidRPr="002B34C2" w:rsidRDefault="002B34C2" w:rsidP="00E74B02">
      <w:pPr>
        <w:pStyle w:val="Heading1"/>
        <w:spacing w:before="0" w:line="240" w:lineRule="auto"/>
        <w:ind w:left="360" w:right="48"/>
        <w:jc w:val="center"/>
        <w:rPr>
          <w:rFonts w:ascii="Verdana" w:hAnsi="Verdana"/>
          <w:b w:val="0"/>
          <w:bCs w:val="0"/>
          <w:color w:val="121214"/>
          <w:spacing w:val="-11"/>
        </w:rPr>
      </w:pPr>
      <w:r w:rsidRPr="002B34C2">
        <w:rPr>
          <w:rFonts w:ascii="Verdana" w:hAnsi="Verdana"/>
          <w:b w:val="0"/>
          <w:bCs w:val="0"/>
          <w:color w:val="121214"/>
          <w:spacing w:val="-11"/>
        </w:rPr>
        <w:t xml:space="preserve">AWT </w:t>
      </w:r>
      <w:proofErr w:type="spellStart"/>
      <w:r w:rsidRPr="002B34C2">
        <w:rPr>
          <w:rFonts w:ascii="Verdana" w:hAnsi="Verdana"/>
          <w:b w:val="0"/>
          <w:bCs w:val="0"/>
          <w:color w:val="121214"/>
          <w:spacing w:val="-11"/>
        </w:rPr>
        <w:t>MouseEvent</w:t>
      </w:r>
      <w:proofErr w:type="spellEnd"/>
      <w:r w:rsidRPr="002B34C2">
        <w:rPr>
          <w:rFonts w:ascii="Verdana" w:hAnsi="Verdana"/>
          <w:b w:val="0"/>
          <w:bCs w:val="0"/>
          <w:color w:val="121214"/>
          <w:spacing w:val="-11"/>
        </w:rPr>
        <w:t xml:space="preserve"> Class</w:t>
      </w:r>
    </w:p>
    <w:p w:rsidR="002B34C2" w:rsidRPr="00E74B02" w:rsidRDefault="004807A9" w:rsidP="00E74B02">
      <w:pPr>
        <w:spacing w:after="0" w:line="240" w:lineRule="auto"/>
        <w:ind w:left="360"/>
        <w:jc w:val="center"/>
        <w:rPr>
          <w:rFonts w:ascii="Verdana" w:hAnsi="Verdana"/>
          <w:color w:val="313131"/>
          <w:sz w:val="28"/>
          <w:szCs w:val="28"/>
        </w:rPr>
      </w:pPr>
      <w:r>
        <w:pict>
          <v:rect id="_x0000_i1033" style="width:0;height:0" o:hralign="center" o:hrstd="t" o:hr="t" fillcolor="#a0a0a0" stroked="f"/>
        </w:pict>
      </w:r>
    </w:p>
    <w:p w:rsidR="002B34C2" w:rsidRPr="002B34C2" w:rsidRDefault="002B34C2" w:rsidP="00E74B02">
      <w:pPr>
        <w:pStyle w:val="NormalWeb"/>
        <w:spacing w:before="0" w:beforeAutospacing="0" w:after="0" w:afterAutospacing="0"/>
        <w:ind w:left="360" w:right="48"/>
        <w:jc w:val="both"/>
        <w:rPr>
          <w:ins w:id="1" w:author="Unknown"/>
          <w:rFonts w:ascii="Verdana" w:hAnsi="Verdana"/>
          <w:color w:val="000000"/>
          <w:sz w:val="28"/>
          <w:szCs w:val="28"/>
        </w:rPr>
      </w:pPr>
      <w:ins w:id="2" w:author="Unknown">
        <w:r w:rsidRPr="002B34C2">
          <w:rPr>
            <w:rFonts w:ascii="Verdana" w:hAnsi="Verdana"/>
            <w:color w:val="000000"/>
            <w:sz w:val="28"/>
            <w:szCs w:val="28"/>
          </w:rPr>
          <w:t>This event indicates a mouse action occurred in a component. This low-level event is generated by a component object for Mouse Events and Mouse motion events.</w:t>
        </w:r>
      </w:ins>
    </w:p>
    <w:p w:rsidR="002B34C2" w:rsidRPr="002B34C2" w:rsidRDefault="002B34C2" w:rsidP="00E74B02">
      <w:pPr>
        <w:pStyle w:val="NormalWeb"/>
        <w:spacing w:before="0" w:beforeAutospacing="0" w:after="0" w:afterAutospacing="0"/>
        <w:ind w:left="360" w:right="48"/>
        <w:jc w:val="both"/>
        <w:rPr>
          <w:ins w:id="3" w:author="Unknown"/>
          <w:rFonts w:ascii="Verdana" w:hAnsi="Verdana"/>
          <w:color w:val="000000"/>
          <w:sz w:val="28"/>
          <w:szCs w:val="28"/>
        </w:rPr>
      </w:pPr>
      <w:proofErr w:type="gramStart"/>
      <w:ins w:id="4" w:author="Unknown">
        <w:r w:rsidRPr="002B34C2">
          <w:rPr>
            <w:rFonts w:ascii="Verdana" w:hAnsi="Verdana"/>
            <w:color w:val="000000"/>
            <w:sz w:val="28"/>
            <w:szCs w:val="28"/>
          </w:rPr>
          <w:t>a</w:t>
        </w:r>
        <w:proofErr w:type="gramEnd"/>
        <w:r w:rsidRPr="002B34C2">
          <w:rPr>
            <w:rFonts w:ascii="Verdana" w:hAnsi="Verdana"/>
            <w:color w:val="000000"/>
            <w:sz w:val="28"/>
            <w:szCs w:val="28"/>
          </w:rPr>
          <w:t xml:space="preserve"> mouse button is pressed</w:t>
        </w:r>
      </w:ins>
    </w:p>
    <w:p w:rsidR="002B34C2" w:rsidRPr="002B34C2" w:rsidRDefault="002B34C2" w:rsidP="00E74B02">
      <w:pPr>
        <w:pStyle w:val="NormalWeb"/>
        <w:spacing w:before="0" w:beforeAutospacing="0" w:after="0" w:afterAutospacing="0"/>
        <w:ind w:left="360" w:right="48"/>
        <w:jc w:val="both"/>
        <w:rPr>
          <w:ins w:id="5" w:author="Unknown"/>
          <w:rFonts w:ascii="Verdana" w:hAnsi="Verdana"/>
          <w:color w:val="000000"/>
          <w:sz w:val="28"/>
          <w:szCs w:val="28"/>
        </w:rPr>
      </w:pPr>
      <w:proofErr w:type="gramStart"/>
      <w:ins w:id="6" w:author="Unknown">
        <w:r w:rsidRPr="002B34C2">
          <w:rPr>
            <w:rFonts w:ascii="Verdana" w:hAnsi="Verdana"/>
            <w:color w:val="000000"/>
            <w:sz w:val="28"/>
            <w:szCs w:val="28"/>
          </w:rPr>
          <w:t>a</w:t>
        </w:r>
        <w:proofErr w:type="gramEnd"/>
        <w:r w:rsidRPr="002B34C2">
          <w:rPr>
            <w:rFonts w:ascii="Verdana" w:hAnsi="Verdana"/>
            <w:color w:val="000000"/>
            <w:sz w:val="28"/>
            <w:szCs w:val="28"/>
          </w:rPr>
          <w:t xml:space="preserve"> mouse button is released</w:t>
        </w:r>
      </w:ins>
    </w:p>
    <w:p w:rsidR="002B34C2" w:rsidRPr="002B34C2" w:rsidRDefault="002B34C2" w:rsidP="00E74B02">
      <w:pPr>
        <w:pStyle w:val="NormalWeb"/>
        <w:spacing w:before="0" w:beforeAutospacing="0" w:after="0" w:afterAutospacing="0"/>
        <w:ind w:left="360" w:right="48"/>
        <w:jc w:val="both"/>
        <w:rPr>
          <w:ins w:id="7" w:author="Unknown"/>
          <w:rFonts w:ascii="Verdana" w:hAnsi="Verdana"/>
          <w:color w:val="000000"/>
          <w:sz w:val="28"/>
          <w:szCs w:val="28"/>
        </w:rPr>
      </w:pPr>
      <w:proofErr w:type="gramStart"/>
      <w:ins w:id="8" w:author="Unknown">
        <w:r w:rsidRPr="002B34C2">
          <w:rPr>
            <w:rFonts w:ascii="Verdana" w:hAnsi="Verdana"/>
            <w:color w:val="000000"/>
            <w:sz w:val="28"/>
            <w:szCs w:val="28"/>
          </w:rPr>
          <w:t>a</w:t>
        </w:r>
        <w:proofErr w:type="gramEnd"/>
        <w:r w:rsidRPr="002B34C2">
          <w:rPr>
            <w:rFonts w:ascii="Verdana" w:hAnsi="Verdana"/>
            <w:color w:val="000000"/>
            <w:sz w:val="28"/>
            <w:szCs w:val="28"/>
          </w:rPr>
          <w:t xml:space="preserve"> mouse button is clicked (pressed and released)</w:t>
        </w:r>
      </w:ins>
    </w:p>
    <w:p w:rsidR="002B34C2" w:rsidRPr="002B34C2" w:rsidRDefault="002B34C2" w:rsidP="00E74B02">
      <w:pPr>
        <w:pStyle w:val="NormalWeb"/>
        <w:spacing w:before="0" w:beforeAutospacing="0" w:after="0" w:afterAutospacing="0"/>
        <w:ind w:left="360" w:right="48"/>
        <w:jc w:val="both"/>
        <w:rPr>
          <w:ins w:id="9" w:author="Unknown"/>
          <w:rFonts w:ascii="Verdana" w:hAnsi="Verdana"/>
          <w:color w:val="000000"/>
          <w:sz w:val="28"/>
          <w:szCs w:val="28"/>
        </w:rPr>
      </w:pPr>
      <w:proofErr w:type="gramStart"/>
      <w:ins w:id="10" w:author="Unknown">
        <w:r w:rsidRPr="002B34C2">
          <w:rPr>
            <w:rFonts w:ascii="Verdana" w:hAnsi="Verdana"/>
            <w:color w:val="000000"/>
            <w:sz w:val="28"/>
            <w:szCs w:val="28"/>
          </w:rPr>
          <w:t>a</w:t>
        </w:r>
        <w:proofErr w:type="gramEnd"/>
        <w:r w:rsidRPr="002B34C2">
          <w:rPr>
            <w:rFonts w:ascii="Verdana" w:hAnsi="Verdana"/>
            <w:color w:val="000000"/>
            <w:sz w:val="28"/>
            <w:szCs w:val="28"/>
          </w:rPr>
          <w:t xml:space="preserve"> mouse is moved</w:t>
        </w:r>
      </w:ins>
    </w:p>
    <w:p w:rsidR="002B34C2" w:rsidRPr="002B34C2" w:rsidRDefault="002B34C2" w:rsidP="00E74B02">
      <w:pPr>
        <w:pStyle w:val="NormalWeb"/>
        <w:spacing w:before="0" w:beforeAutospacing="0" w:after="0" w:afterAutospacing="0"/>
        <w:ind w:left="360" w:right="48"/>
        <w:jc w:val="both"/>
        <w:rPr>
          <w:ins w:id="11" w:author="Unknown"/>
          <w:rFonts w:ascii="Verdana" w:hAnsi="Verdana"/>
          <w:color w:val="000000"/>
          <w:sz w:val="28"/>
          <w:szCs w:val="28"/>
        </w:rPr>
      </w:pPr>
      <w:proofErr w:type="gramStart"/>
      <w:ins w:id="12" w:author="Unknown">
        <w:r w:rsidRPr="002B34C2">
          <w:rPr>
            <w:rFonts w:ascii="Verdana" w:hAnsi="Verdana"/>
            <w:color w:val="000000"/>
            <w:sz w:val="28"/>
            <w:szCs w:val="28"/>
          </w:rPr>
          <w:t>the</w:t>
        </w:r>
        <w:proofErr w:type="gramEnd"/>
        <w:r w:rsidRPr="002B34C2">
          <w:rPr>
            <w:rFonts w:ascii="Verdana" w:hAnsi="Verdana"/>
            <w:color w:val="000000"/>
            <w:sz w:val="28"/>
            <w:szCs w:val="28"/>
          </w:rPr>
          <w:t xml:space="preserve"> mouse is dragged</w:t>
        </w:r>
      </w:ins>
    </w:p>
    <w:p w:rsidR="002B34C2" w:rsidRPr="002B34C2" w:rsidRDefault="002B34C2" w:rsidP="00E74B02">
      <w:pPr>
        <w:pStyle w:val="Heading2"/>
        <w:spacing w:before="0" w:beforeAutospacing="0" w:after="0" w:afterAutospacing="0"/>
        <w:ind w:left="360" w:right="48"/>
        <w:rPr>
          <w:ins w:id="13" w:author="Unknown"/>
          <w:rFonts w:ascii="Verdana" w:hAnsi="Verdana"/>
          <w:b w:val="0"/>
          <w:bCs w:val="0"/>
          <w:color w:val="121214"/>
          <w:spacing w:val="-11"/>
          <w:sz w:val="28"/>
          <w:szCs w:val="28"/>
        </w:rPr>
      </w:pPr>
      <w:ins w:id="14" w:author="Unknown">
        <w:r w:rsidRPr="002B34C2">
          <w:rPr>
            <w:rFonts w:ascii="Verdana" w:hAnsi="Verdana"/>
            <w:b w:val="0"/>
            <w:bCs w:val="0"/>
            <w:color w:val="121214"/>
            <w:spacing w:val="-11"/>
            <w:sz w:val="28"/>
            <w:szCs w:val="28"/>
          </w:rPr>
          <w:t>Class declaration</w:t>
        </w:r>
      </w:ins>
    </w:p>
    <w:p w:rsidR="002B34C2" w:rsidRPr="002B34C2" w:rsidRDefault="002B34C2" w:rsidP="00E74B02">
      <w:pPr>
        <w:pStyle w:val="NormalWeb"/>
        <w:spacing w:before="0" w:beforeAutospacing="0" w:after="0" w:afterAutospacing="0"/>
        <w:ind w:left="360" w:right="48"/>
        <w:jc w:val="both"/>
        <w:rPr>
          <w:ins w:id="15" w:author="Unknown"/>
          <w:rFonts w:ascii="Verdana" w:hAnsi="Verdana"/>
          <w:color w:val="000000"/>
          <w:sz w:val="28"/>
          <w:szCs w:val="28"/>
        </w:rPr>
      </w:pPr>
      <w:ins w:id="16" w:author="Unknown">
        <w:r w:rsidRPr="002B34C2">
          <w:rPr>
            <w:rFonts w:ascii="Verdana" w:hAnsi="Verdana"/>
            <w:color w:val="000000"/>
            <w:sz w:val="28"/>
            <w:szCs w:val="28"/>
          </w:rPr>
          <w:t>Following is the declaration for</w:t>
        </w:r>
        <w:r w:rsidRPr="002B34C2">
          <w:rPr>
            <w:rStyle w:val="apple-converted-space"/>
            <w:rFonts w:ascii="Verdana" w:hAnsi="Verdana"/>
            <w:color w:val="000000"/>
            <w:sz w:val="28"/>
            <w:szCs w:val="28"/>
          </w:rPr>
          <w:t> </w:t>
        </w:r>
        <w:proofErr w:type="spellStart"/>
        <w:r w:rsidRPr="002B34C2">
          <w:rPr>
            <w:rFonts w:ascii="Verdana" w:hAnsi="Verdana"/>
            <w:b/>
            <w:bCs/>
            <w:color w:val="000000"/>
            <w:sz w:val="28"/>
            <w:szCs w:val="28"/>
          </w:rPr>
          <w:t>java.awt.event.MouseEvent</w:t>
        </w:r>
        <w:proofErr w:type="spellEnd"/>
        <w:r w:rsidRPr="002B34C2">
          <w:rPr>
            <w:rStyle w:val="apple-converted-space"/>
            <w:rFonts w:ascii="Verdana" w:hAnsi="Verdana"/>
            <w:color w:val="000000"/>
            <w:sz w:val="28"/>
            <w:szCs w:val="28"/>
          </w:rPr>
          <w:t> </w:t>
        </w:r>
        <w:r w:rsidRPr="002B34C2">
          <w:rPr>
            <w:rFonts w:ascii="Verdana" w:hAnsi="Verdana"/>
            <w:color w:val="000000"/>
            <w:sz w:val="28"/>
            <w:szCs w:val="28"/>
          </w:rPr>
          <w:t>class:</w:t>
        </w:r>
      </w:ins>
    </w:p>
    <w:p w:rsidR="002B34C2" w:rsidRPr="002B34C2" w:rsidRDefault="002B34C2"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ins w:id="17" w:author="Unknown"/>
          <w:rStyle w:val="pln"/>
          <w:rFonts w:ascii="Consolas" w:hAnsi="Consolas"/>
          <w:color w:val="313131"/>
          <w:sz w:val="28"/>
          <w:szCs w:val="28"/>
        </w:rPr>
      </w:pPr>
      <w:proofErr w:type="gramStart"/>
      <w:ins w:id="18" w:author="Unknown">
        <w:r w:rsidRPr="002B34C2">
          <w:rPr>
            <w:rStyle w:val="kwd"/>
            <w:rFonts w:ascii="Consolas" w:hAnsi="Consolas"/>
            <w:color w:val="000088"/>
            <w:sz w:val="28"/>
            <w:szCs w:val="28"/>
          </w:rPr>
          <w:t>public</w:t>
        </w:r>
        <w:proofErr w:type="gramEnd"/>
        <w:r w:rsidRPr="002B34C2">
          <w:rPr>
            <w:rStyle w:val="pln"/>
            <w:rFonts w:ascii="Consolas" w:hAnsi="Consolas"/>
            <w:color w:val="313131"/>
            <w:sz w:val="28"/>
            <w:szCs w:val="28"/>
          </w:rPr>
          <w:t xml:space="preserve"> </w:t>
        </w:r>
        <w:r w:rsidRPr="002B34C2">
          <w:rPr>
            <w:rStyle w:val="kwd"/>
            <w:rFonts w:ascii="Consolas" w:hAnsi="Consolas"/>
            <w:color w:val="000088"/>
            <w:sz w:val="28"/>
            <w:szCs w:val="28"/>
          </w:rPr>
          <w:t>class</w:t>
        </w:r>
        <w:r w:rsidRPr="002B34C2">
          <w:rPr>
            <w:rStyle w:val="pln"/>
            <w:rFonts w:ascii="Consolas" w:hAnsi="Consolas"/>
            <w:color w:val="313131"/>
            <w:sz w:val="28"/>
            <w:szCs w:val="28"/>
          </w:rPr>
          <w:t xml:space="preserve"> </w:t>
        </w:r>
        <w:proofErr w:type="spellStart"/>
        <w:r w:rsidRPr="002B34C2">
          <w:rPr>
            <w:rStyle w:val="typ"/>
            <w:rFonts w:ascii="Consolas" w:hAnsi="Consolas"/>
            <w:color w:val="7F0055"/>
            <w:sz w:val="28"/>
            <w:szCs w:val="28"/>
          </w:rPr>
          <w:t>MouseEvent</w:t>
        </w:r>
        <w:proofErr w:type="spellEnd"/>
      </w:ins>
    </w:p>
    <w:p w:rsidR="002B34C2" w:rsidRPr="002B34C2" w:rsidRDefault="002B34C2"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ins w:id="19" w:author="Unknown"/>
          <w:rFonts w:ascii="Consolas" w:hAnsi="Consolas"/>
          <w:color w:val="313131"/>
          <w:sz w:val="28"/>
          <w:szCs w:val="28"/>
        </w:rPr>
      </w:pPr>
      <w:proofErr w:type="gramStart"/>
      <w:ins w:id="20" w:author="Unknown">
        <w:r w:rsidRPr="002B34C2">
          <w:rPr>
            <w:rStyle w:val="kwd"/>
            <w:rFonts w:ascii="Consolas" w:hAnsi="Consolas"/>
            <w:color w:val="000088"/>
            <w:sz w:val="28"/>
            <w:szCs w:val="28"/>
          </w:rPr>
          <w:t>extends</w:t>
        </w:r>
        <w:proofErr w:type="gramEnd"/>
        <w:r w:rsidRPr="002B34C2">
          <w:rPr>
            <w:rStyle w:val="pln"/>
            <w:rFonts w:ascii="Consolas" w:hAnsi="Consolas"/>
            <w:color w:val="313131"/>
            <w:sz w:val="28"/>
            <w:szCs w:val="28"/>
          </w:rPr>
          <w:t xml:space="preserve"> </w:t>
        </w:r>
        <w:proofErr w:type="spellStart"/>
        <w:r w:rsidRPr="002B34C2">
          <w:rPr>
            <w:rStyle w:val="typ"/>
            <w:rFonts w:ascii="Consolas" w:hAnsi="Consolas"/>
            <w:color w:val="7F0055"/>
            <w:sz w:val="28"/>
            <w:szCs w:val="28"/>
          </w:rPr>
          <w:t>InputEvent</w:t>
        </w:r>
        <w:proofErr w:type="spellEnd"/>
      </w:ins>
    </w:p>
    <w:p w:rsidR="002B34C2" w:rsidRPr="002B34C2" w:rsidRDefault="002B34C2" w:rsidP="00E74B02">
      <w:pPr>
        <w:pStyle w:val="Heading2"/>
        <w:spacing w:before="0" w:beforeAutospacing="0" w:after="0" w:afterAutospacing="0"/>
        <w:ind w:left="360" w:right="48"/>
        <w:rPr>
          <w:ins w:id="21" w:author="Unknown"/>
          <w:rFonts w:ascii="Verdana" w:hAnsi="Verdana"/>
          <w:b w:val="0"/>
          <w:bCs w:val="0"/>
          <w:color w:val="121214"/>
          <w:spacing w:val="-11"/>
          <w:sz w:val="28"/>
          <w:szCs w:val="28"/>
        </w:rPr>
      </w:pPr>
      <w:ins w:id="22" w:author="Unknown">
        <w:r w:rsidRPr="002B34C2">
          <w:rPr>
            <w:rFonts w:ascii="Verdana" w:hAnsi="Verdana"/>
            <w:b w:val="0"/>
            <w:bCs w:val="0"/>
            <w:color w:val="121214"/>
            <w:spacing w:val="-11"/>
            <w:sz w:val="28"/>
            <w:szCs w:val="28"/>
          </w:rPr>
          <w:t>Class constructors</w:t>
        </w:r>
      </w:ins>
    </w:p>
    <w:tbl>
      <w:tblPr>
        <w:tblW w:w="1106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77"/>
        <w:gridCol w:w="9892"/>
      </w:tblGrid>
      <w:tr w:rsidR="002B34C2" w:rsidRPr="002B34C2" w:rsidTr="002B34C2">
        <w:tc>
          <w:tcPr>
            <w:tcW w:w="81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S.N.</w:t>
            </w:r>
          </w:p>
        </w:tc>
        <w:tc>
          <w:tcPr>
            <w:tcW w:w="10252"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Constructor &amp; Description</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1025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MouseEvent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x,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y,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clickCount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boolean</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popupTrigger</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Constructs a </w:t>
            </w:r>
            <w:proofErr w:type="spellStart"/>
            <w:r w:rsidRPr="002B34C2">
              <w:rPr>
                <w:rFonts w:ascii="Verdana" w:hAnsi="Verdana"/>
                <w:color w:val="000000"/>
                <w:sz w:val="28"/>
                <w:szCs w:val="28"/>
              </w:rPr>
              <w:t>MouseEvent</w:t>
            </w:r>
            <w:proofErr w:type="spellEnd"/>
            <w:r w:rsidRPr="002B34C2">
              <w:rPr>
                <w:rFonts w:ascii="Verdana" w:hAnsi="Verdana"/>
                <w:color w:val="000000"/>
                <w:sz w:val="28"/>
                <w:szCs w:val="28"/>
              </w:rPr>
              <w:t xml:space="preserve"> object with the specified source component, type, modifiers, coordinates, and click count.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1025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MouseEvent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x,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y,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clickCount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boolean</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popupTrigger</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button)</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Constructs a </w:t>
            </w:r>
            <w:proofErr w:type="spellStart"/>
            <w:r w:rsidRPr="002B34C2">
              <w:rPr>
                <w:rFonts w:ascii="Verdana" w:hAnsi="Verdana"/>
                <w:color w:val="000000"/>
                <w:sz w:val="28"/>
                <w:szCs w:val="28"/>
              </w:rPr>
              <w:t>MouseEvent</w:t>
            </w:r>
            <w:proofErr w:type="spellEnd"/>
            <w:r w:rsidRPr="002B34C2">
              <w:rPr>
                <w:rFonts w:ascii="Verdana" w:hAnsi="Verdana"/>
                <w:color w:val="000000"/>
                <w:sz w:val="28"/>
                <w:szCs w:val="28"/>
              </w:rPr>
              <w:t xml:space="preserve"> object with the specified source component, type, modifiers, coordinates, and click count.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1025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MouseEvent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x,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y,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xAbs</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yAbs</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clickCount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boolean</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popupTrigger</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button)</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Constructs a </w:t>
            </w:r>
            <w:proofErr w:type="spellStart"/>
            <w:r w:rsidRPr="002B34C2">
              <w:rPr>
                <w:rFonts w:ascii="Verdana" w:hAnsi="Verdana"/>
                <w:color w:val="000000"/>
                <w:sz w:val="28"/>
                <w:szCs w:val="28"/>
              </w:rPr>
              <w:t>MouseEvent</w:t>
            </w:r>
            <w:proofErr w:type="spellEnd"/>
            <w:r w:rsidRPr="002B34C2">
              <w:rPr>
                <w:rFonts w:ascii="Verdana" w:hAnsi="Verdana"/>
                <w:color w:val="000000"/>
                <w:sz w:val="28"/>
                <w:szCs w:val="28"/>
              </w:rPr>
              <w:t xml:space="preserve"> object with the specified source component, type, modifiers, coordinates, absolute coordinates, and click count.</w:t>
            </w:r>
          </w:p>
        </w:tc>
      </w:tr>
    </w:tbl>
    <w:p w:rsidR="002B34C2" w:rsidRPr="002B34C2" w:rsidRDefault="002B34C2" w:rsidP="00E74B02">
      <w:pPr>
        <w:pStyle w:val="Heading2"/>
        <w:spacing w:before="0" w:beforeAutospacing="0" w:after="0" w:afterAutospacing="0"/>
        <w:ind w:left="360" w:right="48"/>
        <w:rPr>
          <w:ins w:id="23" w:author="Unknown"/>
          <w:rFonts w:ascii="Verdana" w:hAnsi="Verdana"/>
          <w:b w:val="0"/>
          <w:bCs w:val="0"/>
          <w:color w:val="121214"/>
          <w:spacing w:val="-11"/>
          <w:sz w:val="28"/>
          <w:szCs w:val="28"/>
        </w:rPr>
      </w:pPr>
      <w:ins w:id="24" w:author="Unknown">
        <w:r w:rsidRPr="002B34C2">
          <w:rPr>
            <w:rFonts w:ascii="Verdana" w:hAnsi="Verdana"/>
            <w:b w:val="0"/>
            <w:bCs w:val="0"/>
            <w:color w:val="121214"/>
            <w:spacing w:val="-11"/>
            <w:sz w:val="28"/>
            <w:szCs w:val="28"/>
          </w:rPr>
          <w:t>Class methods</w:t>
        </w:r>
      </w:ins>
    </w:p>
    <w:tbl>
      <w:tblPr>
        <w:tblW w:w="1160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77"/>
        <w:gridCol w:w="10432"/>
      </w:tblGrid>
      <w:tr w:rsidR="002B34C2" w:rsidRPr="002B34C2" w:rsidTr="002B34C2">
        <w:tc>
          <w:tcPr>
            <w:tcW w:w="81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S.N.</w:t>
            </w:r>
          </w:p>
        </w:tc>
        <w:tc>
          <w:tcPr>
            <w:tcW w:w="10792"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Method &amp; Description</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getButton</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which, if any, of the mouse buttons has changed state.</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getClickCount</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number of mouse clicks associated with this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Point </w:t>
            </w:r>
            <w:proofErr w:type="spellStart"/>
            <w:r w:rsidRPr="002B34C2">
              <w:rPr>
                <w:rFonts w:ascii="Verdana" w:hAnsi="Verdana"/>
                <w:b/>
                <w:bCs/>
                <w:color w:val="000000"/>
                <w:sz w:val="28"/>
                <w:szCs w:val="28"/>
              </w:rPr>
              <w:t>getLocationOnScreen</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absolute x, y position of the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4</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static String </w:t>
            </w:r>
            <w:proofErr w:type="spellStart"/>
            <w:r w:rsidRPr="002B34C2">
              <w:rPr>
                <w:rFonts w:ascii="Verdana" w:hAnsi="Verdana"/>
                <w:b/>
                <w:bCs/>
                <w:color w:val="000000"/>
                <w:sz w:val="28"/>
                <w:szCs w:val="28"/>
              </w:rPr>
              <w:t>getMouseModifiersText</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a String describing the modifier keys and mouse buttons that were down during the event, such as "Shift", or "</w:t>
            </w:r>
            <w:proofErr w:type="spellStart"/>
            <w:r w:rsidRPr="002B34C2">
              <w:rPr>
                <w:rFonts w:ascii="Verdana" w:hAnsi="Verdana"/>
                <w:color w:val="000000"/>
                <w:sz w:val="28"/>
                <w:szCs w:val="28"/>
              </w:rPr>
              <w:t>Ctrl+Shift</w:t>
            </w:r>
            <w:proofErr w:type="spellEnd"/>
            <w:r w:rsidRPr="002B34C2">
              <w:rPr>
                <w:rFonts w:ascii="Verdana" w:hAnsi="Verdana"/>
                <w:color w:val="000000"/>
                <w:sz w:val="28"/>
                <w:szCs w:val="28"/>
              </w:rPr>
              <w: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5</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Point </w:t>
            </w:r>
            <w:proofErr w:type="spellStart"/>
            <w:r w:rsidRPr="002B34C2">
              <w:rPr>
                <w:rFonts w:ascii="Verdana" w:hAnsi="Verdana"/>
                <w:b/>
                <w:bCs/>
                <w:color w:val="000000"/>
                <w:sz w:val="28"/>
                <w:szCs w:val="28"/>
              </w:rPr>
              <w:t>getPoint</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Returns the </w:t>
            </w:r>
            <w:proofErr w:type="spellStart"/>
            <w:r w:rsidRPr="002B34C2">
              <w:rPr>
                <w:rFonts w:ascii="Verdana" w:hAnsi="Verdana"/>
                <w:color w:val="000000"/>
                <w:sz w:val="28"/>
                <w:szCs w:val="28"/>
              </w:rPr>
              <w:t>x</w:t>
            </w:r>
            <w:proofErr w:type="gramStart"/>
            <w:r w:rsidRPr="002B34C2">
              <w:rPr>
                <w:rFonts w:ascii="Verdana" w:hAnsi="Verdana"/>
                <w:color w:val="000000"/>
                <w:sz w:val="28"/>
                <w:szCs w:val="28"/>
              </w:rPr>
              <w:t>,y</w:t>
            </w:r>
            <w:proofErr w:type="spellEnd"/>
            <w:proofErr w:type="gramEnd"/>
            <w:r w:rsidRPr="002B34C2">
              <w:rPr>
                <w:rFonts w:ascii="Verdana" w:hAnsi="Verdana"/>
                <w:color w:val="000000"/>
                <w:sz w:val="28"/>
                <w:szCs w:val="28"/>
              </w:rPr>
              <w:t xml:space="preserve"> position of the event relative to the source component.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6</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getX</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horizontal x position of the event relative to the source component.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7</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getXOnScreen</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absolute horizontal x position of the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8</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getY</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vertical y position of the event relative to the source component.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9</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getYOnScreen</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absolute vertical y position of the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10</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proofErr w:type="gramStart"/>
            <w:r w:rsidRPr="002B34C2">
              <w:rPr>
                <w:rFonts w:ascii="Verdana" w:hAnsi="Verdana"/>
                <w:b/>
                <w:bCs/>
                <w:color w:val="000000"/>
                <w:sz w:val="28"/>
                <w:szCs w:val="28"/>
              </w:rPr>
              <w:t>boolean</w:t>
            </w:r>
            <w:proofErr w:type="spellEnd"/>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isPopupTrigger</w:t>
            </w:r>
            <w:proofErr w:type="spellEnd"/>
            <w:r w:rsidRPr="002B34C2">
              <w:rPr>
                <w:rFonts w:ascii="Verdana" w:hAnsi="Verdana"/>
                <w:b/>
                <w:bCs/>
                <w:color w:val="000000"/>
                <w:sz w:val="28"/>
                <w:szCs w:val="28"/>
              </w:rPr>
              <w:t>() Returns whether or not this mouse event is the popup menu trigger event for the platform.</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11</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String </w:t>
            </w:r>
            <w:proofErr w:type="spellStart"/>
            <w:r w:rsidRPr="002B34C2">
              <w:rPr>
                <w:rFonts w:ascii="Verdana" w:hAnsi="Verdana"/>
                <w:b/>
                <w:bCs/>
                <w:color w:val="000000"/>
                <w:sz w:val="28"/>
                <w:szCs w:val="28"/>
              </w:rPr>
              <w:t>paramString</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a parameter string identifying this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12</w:t>
            </w:r>
          </w:p>
        </w:tc>
        <w:tc>
          <w:tcPr>
            <w:tcW w:w="1079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void </w:t>
            </w:r>
            <w:proofErr w:type="spellStart"/>
            <w:r w:rsidRPr="002B34C2">
              <w:rPr>
                <w:rFonts w:ascii="Verdana" w:hAnsi="Verdana"/>
                <w:b/>
                <w:bCs/>
                <w:color w:val="000000"/>
                <w:sz w:val="28"/>
                <w:szCs w:val="28"/>
              </w:rPr>
              <w:t>translatePoint</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x,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y)</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Translates the event's coordinates to a new position by adding specified x (horizontal) and y (vertical) offsets.</w:t>
            </w:r>
          </w:p>
        </w:tc>
      </w:tr>
    </w:tbl>
    <w:p w:rsidR="002B34C2" w:rsidRPr="002B34C2" w:rsidRDefault="002B34C2" w:rsidP="00E74B02">
      <w:pPr>
        <w:pStyle w:val="Heading1"/>
        <w:spacing w:before="0" w:line="240" w:lineRule="auto"/>
        <w:ind w:left="360" w:right="48"/>
        <w:jc w:val="center"/>
        <w:rPr>
          <w:rFonts w:ascii="Verdana" w:hAnsi="Verdana"/>
          <w:b w:val="0"/>
          <w:bCs w:val="0"/>
          <w:color w:val="121214"/>
          <w:spacing w:val="-11"/>
        </w:rPr>
      </w:pPr>
      <w:r w:rsidRPr="002B34C2">
        <w:rPr>
          <w:rFonts w:ascii="Verdana" w:hAnsi="Verdana"/>
          <w:b w:val="0"/>
          <w:bCs w:val="0"/>
          <w:color w:val="121214"/>
          <w:spacing w:val="-11"/>
        </w:rPr>
        <w:t xml:space="preserve">AWT </w:t>
      </w:r>
      <w:proofErr w:type="spellStart"/>
      <w:r w:rsidRPr="002B34C2">
        <w:rPr>
          <w:rFonts w:ascii="Verdana" w:hAnsi="Verdana"/>
          <w:b w:val="0"/>
          <w:bCs w:val="0"/>
          <w:color w:val="121214"/>
          <w:spacing w:val="-11"/>
        </w:rPr>
        <w:t>KeyEvent</w:t>
      </w:r>
      <w:proofErr w:type="spellEnd"/>
      <w:r w:rsidRPr="002B34C2">
        <w:rPr>
          <w:rFonts w:ascii="Verdana" w:hAnsi="Verdana"/>
          <w:b w:val="0"/>
          <w:bCs w:val="0"/>
          <w:color w:val="121214"/>
          <w:spacing w:val="-11"/>
        </w:rPr>
        <w:t xml:space="preserve"> Class</w:t>
      </w:r>
    </w:p>
    <w:p w:rsidR="002B34C2" w:rsidRPr="00E74B02" w:rsidRDefault="004807A9" w:rsidP="00E74B02">
      <w:pPr>
        <w:spacing w:after="0" w:line="240" w:lineRule="auto"/>
        <w:ind w:left="360"/>
        <w:jc w:val="center"/>
        <w:rPr>
          <w:rFonts w:ascii="Verdana" w:hAnsi="Verdana"/>
          <w:color w:val="313131"/>
          <w:sz w:val="28"/>
          <w:szCs w:val="28"/>
        </w:rPr>
      </w:pPr>
      <w:r>
        <w:pict>
          <v:rect id="_x0000_i1034" style="width:0;height:0" o:hralign="center" o:hrstd="t" o:hr="t" fillcolor="#a0a0a0" stroked="f"/>
        </w:pict>
      </w:r>
    </w:p>
    <w:p w:rsidR="002B34C2" w:rsidRPr="002B34C2" w:rsidRDefault="002B34C2" w:rsidP="00E74B02">
      <w:pPr>
        <w:pStyle w:val="NormalWeb"/>
        <w:spacing w:before="0" w:beforeAutospacing="0" w:after="0" w:afterAutospacing="0"/>
        <w:ind w:left="360" w:right="48"/>
        <w:jc w:val="both"/>
        <w:rPr>
          <w:ins w:id="25" w:author="Unknown"/>
          <w:rFonts w:ascii="Verdana" w:hAnsi="Verdana"/>
          <w:color w:val="000000"/>
          <w:sz w:val="28"/>
          <w:szCs w:val="28"/>
        </w:rPr>
      </w:pPr>
      <w:ins w:id="26" w:author="Unknown">
        <w:r w:rsidRPr="002B34C2">
          <w:rPr>
            <w:rFonts w:ascii="Verdana" w:hAnsi="Verdana"/>
            <w:color w:val="000000"/>
            <w:sz w:val="28"/>
            <w:szCs w:val="28"/>
          </w:rPr>
          <w:t xml:space="preserve">On entering the character the Key event is </w:t>
        </w:r>
        <w:proofErr w:type="spellStart"/>
        <w:r w:rsidRPr="002B34C2">
          <w:rPr>
            <w:rFonts w:ascii="Verdana" w:hAnsi="Verdana"/>
            <w:color w:val="000000"/>
            <w:sz w:val="28"/>
            <w:szCs w:val="28"/>
          </w:rPr>
          <w:t>generated.There</w:t>
        </w:r>
        <w:proofErr w:type="spellEnd"/>
        <w:r w:rsidRPr="002B34C2">
          <w:rPr>
            <w:rFonts w:ascii="Verdana" w:hAnsi="Verdana"/>
            <w:color w:val="000000"/>
            <w:sz w:val="28"/>
            <w:szCs w:val="28"/>
          </w:rPr>
          <w:t xml:space="preserve"> are three types of key events which are represented by the integer constants. These key events are following</w:t>
        </w:r>
      </w:ins>
    </w:p>
    <w:p w:rsidR="002B34C2" w:rsidRPr="002B34C2" w:rsidRDefault="002B34C2" w:rsidP="00E74B02">
      <w:pPr>
        <w:pStyle w:val="NormalWeb"/>
        <w:spacing w:before="0" w:beforeAutospacing="0" w:after="0" w:afterAutospacing="0"/>
        <w:ind w:left="360" w:right="48"/>
        <w:jc w:val="both"/>
        <w:rPr>
          <w:ins w:id="27" w:author="Unknown"/>
          <w:rFonts w:ascii="Verdana" w:hAnsi="Verdana"/>
          <w:color w:val="000000"/>
          <w:sz w:val="28"/>
          <w:szCs w:val="28"/>
        </w:rPr>
      </w:pPr>
      <w:ins w:id="28" w:author="Unknown">
        <w:r w:rsidRPr="002B34C2">
          <w:rPr>
            <w:rFonts w:ascii="Verdana" w:hAnsi="Verdana"/>
            <w:color w:val="000000"/>
            <w:sz w:val="28"/>
            <w:szCs w:val="28"/>
          </w:rPr>
          <w:t>KEY_PRESSED</w:t>
        </w:r>
      </w:ins>
    </w:p>
    <w:p w:rsidR="002B34C2" w:rsidRPr="002B34C2" w:rsidRDefault="002B34C2" w:rsidP="00E74B02">
      <w:pPr>
        <w:pStyle w:val="NormalWeb"/>
        <w:spacing w:before="0" w:beforeAutospacing="0" w:after="0" w:afterAutospacing="0"/>
        <w:ind w:left="360" w:right="48"/>
        <w:jc w:val="both"/>
        <w:rPr>
          <w:ins w:id="29" w:author="Unknown"/>
          <w:rFonts w:ascii="Verdana" w:hAnsi="Verdana"/>
          <w:color w:val="000000"/>
          <w:sz w:val="28"/>
          <w:szCs w:val="28"/>
        </w:rPr>
      </w:pPr>
      <w:ins w:id="30" w:author="Unknown">
        <w:r w:rsidRPr="002B34C2">
          <w:rPr>
            <w:rFonts w:ascii="Verdana" w:hAnsi="Verdana"/>
            <w:color w:val="000000"/>
            <w:sz w:val="28"/>
            <w:szCs w:val="28"/>
          </w:rPr>
          <w:t>KEY_RELASED</w:t>
        </w:r>
      </w:ins>
    </w:p>
    <w:p w:rsidR="002B34C2" w:rsidRPr="002B34C2" w:rsidRDefault="002B34C2" w:rsidP="00E74B02">
      <w:pPr>
        <w:pStyle w:val="NormalWeb"/>
        <w:spacing w:before="0" w:beforeAutospacing="0" w:after="0" w:afterAutospacing="0"/>
        <w:ind w:left="360" w:right="48"/>
        <w:jc w:val="both"/>
        <w:rPr>
          <w:ins w:id="31" w:author="Unknown"/>
          <w:rFonts w:ascii="Verdana" w:hAnsi="Verdana"/>
          <w:color w:val="000000"/>
          <w:sz w:val="28"/>
          <w:szCs w:val="28"/>
        </w:rPr>
      </w:pPr>
      <w:ins w:id="32" w:author="Unknown">
        <w:r w:rsidRPr="002B34C2">
          <w:rPr>
            <w:rFonts w:ascii="Verdana" w:hAnsi="Verdana"/>
            <w:color w:val="000000"/>
            <w:sz w:val="28"/>
            <w:szCs w:val="28"/>
          </w:rPr>
          <w:t>KEY_TYPED</w:t>
        </w:r>
      </w:ins>
    </w:p>
    <w:p w:rsidR="002B34C2" w:rsidRPr="002B34C2" w:rsidRDefault="002B34C2" w:rsidP="00E74B02">
      <w:pPr>
        <w:pStyle w:val="Heading2"/>
        <w:spacing w:before="0" w:beforeAutospacing="0" w:after="0" w:afterAutospacing="0"/>
        <w:ind w:left="360" w:right="48"/>
        <w:rPr>
          <w:ins w:id="33" w:author="Unknown"/>
          <w:rFonts w:ascii="Verdana" w:hAnsi="Verdana"/>
          <w:b w:val="0"/>
          <w:bCs w:val="0"/>
          <w:color w:val="121214"/>
          <w:spacing w:val="-11"/>
          <w:sz w:val="28"/>
          <w:szCs w:val="28"/>
        </w:rPr>
      </w:pPr>
      <w:ins w:id="34" w:author="Unknown">
        <w:r w:rsidRPr="002B34C2">
          <w:rPr>
            <w:rFonts w:ascii="Verdana" w:hAnsi="Verdana"/>
            <w:b w:val="0"/>
            <w:bCs w:val="0"/>
            <w:color w:val="121214"/>
            <w:spacing w:val="-11"/>
            <w:sz w:val="28"/>
            <w:szCs w:val="28"/>
          </w:rPr>
          <w:t>Class declaration</w:t>
        </w:r>
      </w:ins>
    </w:p>
    <w:p w:rsidR="002B34C2" w:rsidRPr="002B34C2" w:rsidRDefault="002B34C2" w:rsidP="00E74B02">
      <w:pPr>
        <w:pStyle w:val="NormalWeb"/>
        <w:spacing w:before="0" w:beforeAutospacing="0" w:after="0" w:afterAutospacing="0"/>
        <w:ind w:left="360" w:right="48"/>
        <w:jc w:val="both"/>
        <w:rPr>
          <w:ins w:id="35" w:author="Unknown"/>
          <w:rFonts w:ascii="Verdana" w:hAnsi="Verdana"/>
          <w:color w:val="000000"/>
          <w:sz w:val="28"/>
          <w:szCs w:val="28"/>
        </w:rPr>
      </w:pPr>
      <w:ins w:id="36" w:author="Unknown">
        <w:r w:rsidRPr="002B34C2">
          <w:rPr>
            <w:rFonts w:ascii="Verdana" w:hAnsi="Verdana"/>
            <w:color w:val="000000"/>
            <w:sz w:val="28"/>
            <w:szCs w:val="28"/>
          </w:rPr>
          <w:t>Following is the declaration for</w:t>
        </w:r>
        <w:r w:rsidRPr="002B34C2">
          <w:rPr>
            <w:rStyle w:val="apple-converted-space"/>
            <w:rFonts w:ascii="Verdana" w:hAnsi="Verdana"/>
            <w:color w:val="000000"/>
            <w:sz w:val="28"/>
            <w:szCs w:val="28"/>
          </w:rPr>
          <w:t> </w:t>
        </w:r>
        <w:proofErr w:type="spellStart"/>
        <w:r w:rsidRPr="002B34C2">
          <w:rPr>
            <w:rFonts w:ascii="Verdana" w:hAnsi="Verdana"/>
            <w:b/>
            <w:bCs/>
            <w:color w:val="000000"/>
            <w:sz w:val="28"/>
            <w:szCs w:val="28"/>
          </w:rPr>
          <w:t>java.awt.event.KeyEvent</w:t>
        </w:r>
        <w:proofErr w:type="spellEnd"/>
        <w:r w:rsidRPr="002B34C2">
          <w:rPr>
            <w:rStyle w:val="apple-converted-space"/>
            <w:rFonts w:ascii="Verdana" w:hAnsi="Verdana"/>
            <w:color w:val="000000"/>
            <w:sz w:val="28"/>
            <w:szCs w:val="28"/>
          </w:rPr>
          <w:t> </w:t>
        </w:r>
        <w:r w:rsidRPr="002B34C2">
          <w:rPr>
            <w:rFonts w:ascii="Verdana" w:hAnsi="Verdana"/>
            <w:color w:val="000000"/>
            <w:sz w:val="28"/>
            <w:szCs w:val="28"/>
          </w:rPr>
          <w:t>class:</w:t>
        </w:r>
      </w:ins>
    </w:p>
    <w:p w:rsidR="002B34C2" w:rsidRPr="002B34C2" w:rsidRDefault="002B34C2"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ins w:id="37" w:author="Unknown"/>
          <w:rStyle w:val="pln"/>
          <w:rFonts w:ascii="Consolas" w:hAnsi="Consolas"/>
          <w:color w:val="313131"/>
          <w:sz w:val="28"/>
          <w:szCs w:val="28"/>
        </w:rPr>
      </w:pPr>
      <w:proofErr w:type="gramStart"/>
      <w:ins w:id="38" w:author="Unknown">
        <w:r w:rsidRPr="002B34C2">
          <w:rPr>
            <w:rStyle w:val="kwd"/>
            <w:rFonts w:ascii="Consolas" w:hAnsi="Consolas"/>
            <w:color w:val="000088"/>
            <w:sz w:val="28"/>
            <w:szCs w:val="28"/>
          </w:rPr>
          <w:t>public</w:t>
        </w:r>
        <w:proofErr w:type="gramEnd"/>
        <w:r w:rsidRPr="002B34C2">
          <w:rPr>
            <w:rStyle w:val="pln"/>
            <w:rFonts w:ascii="Consolas" w:hAnsi="Consolas"/>
            <w:color w:val="313131"/>
            <w:sz w:val="28"/>
            <w:szCs w:val="28"/>
          </w:rPr>
          <w:t xml:space="preserve"> </w:t>
        </w:r>
        <w:r w:rsidRPr="002B34C2">
          <w:rPr>
            <w:rStyle w:val="kwd"/>
            <w:rFonts w:ascii="Consolas" w:hAnsi="Consolas"/>
            <w:color w:val="000088"/>
            <w:sz w:val="28"/>
            <w:szCs w:val="28"/>
          </w:rPr>
          <w:t>class</w:t>
        </w:r>
        <w:r w:rsidRPr="002B34C2">
          <w:rPr>
            <w:rStyle w:val="pln"/>
            <w:rFonts w:ascii="Consolas" w:hAnsi="Consolas"/>
            <w:color w:val="313131"/>
            <w:sz w:val="28"/>
            <w:szCs w:val="28"/>
          </w:rPr>
          <w:t xml:space="preserve"> </w:t>
        </w:r>
        <w:proofErr w:type="spellStart"/>
        <w:r w:rsidRPr="002B34C2">
          <w:rPr>
            <w:rStyle w:val="typ"/>
            <w:rFonts w:ascii="Consolas" w:hAnsi="Consolas"/>
            <w:color w:val="7F0055"/>
            <w:sz w:val="28"/>
            <w:szCs w:val="28"/>
          </w:rPr>
          <w:t>KeyEvent</w:t>
        </w:r>
        <w:proofErr w:type="spellEnd"/>
      </w:ins>
    </w:p>
    <w:p w:rsidR="002B34C2" w:rsidRPr="002B34C2" w:rsidRDefault="002B34C2" w:rsidP="00E74B02">
      <w:pPr>
        <w:pStyle w:val="HTMLPreformatted"/>
        <w:pBdr>
          <w:top w:val="single" w:sz="4" w:space="3" w:color="D6D6D6"/>
          <w:left w:val="single" w:sz="4" w:space="3" w:color="D6D6D6"/>
          <w:bottom w:val="single" w:sz="4" w:space="3" w:color="D6D6D6"/>
          <w:right w:val="single" w:sz="4" w:space="3" w:color="D6D6D6"/>
        </w:pBdr>
        <w:shd w:val="clear" w:color="auto" w:fill="EEEEEE"/>
        <w:ind w:left="360"/>
        <w:rPr>
          <w:ins w:id="39" w:author="Unknown"/>
          <w:rFonts w:ascii="Consolas" w:hAnsi="Consolas"/>
          <w:color w:val="313131"/>
          <w:sz w:val="28"/>
          <w:szCs w:val="28"/>
        </w:rPr>
      </w:pPr>
      <w:proofErr w:type="gramStart"/>
      <w:ins w:id="40" w:author="Unknown">
        <w:r w:rsidRPr="002B34C2">
          <w:rPr>
            <w:rStyle w:val="kwd"/>
            <w:rFonts w:ascii="Consolas" w:hAnsi="Consolas"/>
            <w:color w:val="000088"/>
            <w:sz w:val="28"/>
            <w:szCs w:val="28"/>
          </w:rPr>
          <w:t>extends</w:t>
        </w:r>
        <w:proofErr w:type="gramEnd"/>
        <w:r w:rsidRPr="002B34C2">
          <w:rPr>
            <w:rStyle w:val="pln"/>
            <w:rFonts w:ascii="Consolas" w:hAnsi="Consolas"/>
            <w:color w:val="313131"/>
            <w:sz w:val="28"/>
            <w:szCs w:val="28"/>
          </w:rPr>
          <w:t xml:space="preserve"> </w:t>
        </w:r>
        <w:proofErr w:type="spellStart"/>
        <w:r w:rsidRPr="002B34C2">
          <w:rPr>
            <w:rStyle w:val="typ"/>
            <w:rFonts w:ascii="Consolas" w:hAnsi="Consolas"/>
            <w:color w:val="7F0055"/>
            <w:sz w:val="28"/>
            <w:szCs w:val="28"/>
          </w:rPr>
          <w:t>InputEvent</w:t>
        </w:r>
        <w:proofErr w:type="spellEnd"/>
      </w:ins>
    </w:p>
    <w:p w:rsidR="002B34C2" w:rsidRPr="002B34C2" w:rsidRDefault="002B34C2" w:rsidP="00E74B02">
      <w:pPr>
        <w:pStyle w:val="Heading2"/>
        <w:spacing w:before="0" w:beforeAutospacing="0" w:after="0" w:afterAutospacing="0"/>
        <w:ind w:left="360" w:right="48"/>
        <w:rPr>
          <w:ins w:id="41" w:author="Unknown"/>
          <w:rFonts w:ascii="Verdana" w:hAnsi="Verdana"/>
          <w:b w:val="0"/>
          <w:bCs w:val="0"/>
          <w:color w:val="121214"/>
          <w:spacing w:val="-11"/>
          <w:sz w:val="28"/>
          <w:szCs w:val="28"/>
        </w:rPr>
      </w:pPr>
      <w:ins w:id="42" w:author="Unknown">
        <w:r w:rsidRPr="002B34C2">
          <w:rPr>
            <w:rFonts w:ascii="Verdana" w:hAnsi="Verdana"/>
            <w:b w:val="0"/>
            <w:bCs w:val="0"/>
            <w:color w:val="121214"/>
            <w:spacing w:val="-11"/>
            <w:sz w:val="28"/>
            <w:szCs w:val="28"/>
          </w:rPr>
          <w:t>Field</w:t>
        </w:r>
      </w:ins>
    </w:p>
    <w:p w:rsidR="002B34C2" w:rsidRPr="002B34C2" w:rsidRDefault="002B34C2" w:rsidP="00E74B02">
      <w:pPr>
        <w:pStyle w:val="NormalWeb"/>
        <w:spacing w:before="0" w:beforeAutospacing="0" w:after="0" w:afterAutospacing="0"/>
        <w:ind w:left="360" w:right="48"/>
        <w:jc w:val="both"/>
        <w:rPr>
          <w:ins w:id="43" w:author="Unknown"/>
          <w:rFonts w:ascii="Verdana" w:hAnsi="Verdana"/>
          <w:color w:val="000000"/>
          <w:sz w:val="28"/>
          <w:szCs w:val="28"/>
        </w:rPr>
      </w:pPr>
      <w:ins w:id="44" w:author="Unknown">
        <w:r w:rsidRPr="002B34C2">
          <w:rPr>
            <w:rFonts w:ascii="Verdana" w:hAnsi="Verdana"/>
            <w:color w:val="000000"/>
            <w:sz w:val="28"/>
            <w:szCs w:val="28"/>
          </w:rPr>
          <w:t>Following are the fields for</w:t>
        </w:r>
        <w:r w:rsidRPr="002B34C2">
          <w:rPr>
            <w:rStyle w:val="apple-converted-space"/>
            <w:rFonts w:ascii="Verdana" w:hAnsi="Verdana"/>
            <w:color w:val="000000"/>
            <w:sz w:val="28"/>
            <w:szCs w:val="28"/>
          </w:rPr>
          <w:t> </w:t>
        </w:r>
        <w:proofErr w:type="spellStart"/>
        <w:r w:rsidRPr="002B34C2">
          <w:rPr>
            <w:rFonts w:ascii="Verdana" w:hAnsi="Verdana"/>
            <w:b/>
            <w:bCs/>
            <w:color w:val="000000"/>
            <w:sz w:val="28"/>
            <w:szCs w:val="28"/>
          </w:rPr>
          <w:t>java.awt.InputEvent</w:t>
        </w:r>
        <w:proofErr w:type="spellEnd"/>
        <w:r w:rsidRPr="002B34C2">
          <w:rPr>
            <w:rStyle w:val="apple-converted-space"/>
            <w:rFonts w:ascii="Verdana" w:hAnsi="Verdana"/>
            <w:color w:val="000000"/>
            <w:sz w:val="28"/>
            <w:szCs w:val="28"/>
          </w:rPr>
          <w:t> </w:t>
        </w:r>
        <w:r w:rsidRPr="002B34C2">
          <w:rPr>
            <w:rFonts w:ascii="Verdana" w:hAnsi="Verdana"/>
            <w:color w:val="000000"/>
            <w:sz w:val="28"/>
            <w:szCs w:val="28"/>
          </w:rPr>
          <w:t>class:</w:t>
        </w:r>
      </w:ins>
    </w:p>
    <w:p w:rsidR="002B34C2" w:rsidRPr="002B34C2" w:rsidRDefault="002B34C2" w:rsidP="00E74B02">
      <w:pPr>
        <w:pStyle w:val="NormalWeb"/>
        <w:spacing w:before="0" w:beforeAutospacing="0" w:after="0" w:afterAutospacing="0"/>
        <w:ind w:left="360" w:right="48"/>
        <w:jc w:val="both"/>
        <w:rPr>
          <w:ins w:id="45" w:author="Unknown"/>
          <w:rFonts w:ascii="Verdana" w:hAnsi="Verdana"/>
          <w:color w:val="000000"/>
          <w:sz w:val="28"/>
          <w:szCs w:val="28"/>
        </w:rPr>
      </w:pPr>
      <w:proofErr w:type="gramStart"/>
      <w:ins w:id="46"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char CHAR_UNDEFINED</w:t>
        </w:r>
        <w:r w:rsidRPr="002B34C2">
          <w:rPr>
            <w:rStyle w:val="apple-converted-space"/>
            <w:rFonts w:ascii="Verdana" w:hAnsi="Verdana"/>
            <w:b/>
            <w:bCs/>
            <w:color w:val="000000"/>
            <w:sz w:val="28"/>
            <w:szCs w:val="28"/>
          </w:rPr>
          <w:t> </w:t>
        </w:r>
        <w:r w:rsidRPr="002B34C2">
          <w:rPr>
            <w:rFonts w:ascii="Verdana" w:hAnsi="Verdana"/>
            <w:color w:val="000000"/>
            <w:sz w:val="28"/>
            <w:szCs w:val="28"/>
          </w:rPr>
          <w:t xml:space="preserve">--KEY_PRESSED and KEY_RELEASED events which do not map to a valid Unicode character use this for the </w:t>
        </w:r>
        <w:proofErr w:type="spellStart"/>
        <w:r w:rsidRPr="002B34C2">
          <w:rPr>
            <w:rFonts w:ascii="Verdana" w:hAnsi="Verdana"/>
            <w:color w:val="000000"/>
            <w:sz w:val="28"/>
            <w:szCs w:val="28"/>
          </w:rPr>
          <w:t>keyChar</w:t>
        </w:r>
        <w:proofErr w:type="spellEnd"/>
        <w:r w:rsidRPr="002B34C2">
          <w:rPr>
            <w:rFonts w:ascii="Verdana" w:hAnsi="Verdana"/>
            <w:color w:val="000000"/>
            <w:sz w:val="28"/>
            <w:szCs w:val="28"/>
          </w:rPr>
          <w:t xml:space="preserve"> value.</w:t>
        </w:r>
      </w:ins>
    </w:p>
    <w:p w:rsidR="002B34C2" w:rsidRPr="002B34C2" w:rsidRDefault="002B34C2" w:rsidP="00E74B02">
      <w:pPr>
        <w:pStyle w:val="NormalWeb"/>
        <w:spacing w:before="0" w:beforeAutospacing="0" w:after="0" w:afterAutospacing="0"/>
        <w:ind w:left="360" w:right="48"/>
        <w:jc w:val="both"/>
        <w:rPr>
          <w:ins w:id="47" w:author="Unknown"/>
          <w:rFonts w:ascii="Verdana" w:hAnsi="Verdana"/>
          <w:color w:val="000000"/>
          <w:sz w:val="28"/>
          <w:szCs w:val="28"/>
        </w:rPr>
      </w:pPr>
      <w:proofErr w:type="gramStart"/>
      <w:ins w:id="48"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KEY_FIRST</w:t>
        </w:r>
        <w:r w:rsidRPr="002B34C2">
          <w:rPr>
            <w:rStyle w:val="apple-converted-space"/>
            <w:rFonts w:ascii="Verdana" w:hAnsi="Verdana"/>
            <w:b/>
            <w:bCs/>
            <w:color w:val="000000"/>
            <w:sz w:val="28"/>
            <w:szCs w:val="28"/>
          </w:rPr>
          <w:t> </w:t>
        </w:r>
        <w:r w:rsidRPr="002B34C2">
          <w:rPr>
            <w:rFonts w:ascii="Verdana" w:hAnsi="Verdana"/>
            <w:color w:val="000000"/>
            <w:sz w:val="28"/>
            <w:szCs w:val="28"/>
          </w:rPr>
          <w:t>--The first number in the range of ids used for key events.</w:t>
        </w:r>
      </w:ins>
    </w:p>
    <w:p w:rsidR="002B34C2" w:rsidRPr="002B34C2" w:rsidRDefault="002B34C2" w:rsidP="00E74B02">
      <w:pPr>
        <w:pStyle w:val="NormalWeb"/>
        <w:spacing w:before="0" w:beforeAutospacing="0" w:after="0" w:afterAutospacing="0"/>
        <w:ind w:left="360" w:right="48"/>
        <w:jc w:val="both"/>
        <w:rPr>
          <w:ins w:id="49" w:author="Unknown"/>
          <w:rFonts w:ascii="Verdana" w:hAnsi="Verdana"/>
          <w:color w:val="000000"/>
          <w:sz w:val="28"/>
          <w:szCs w:val="28"/>
        </w:rPr>
      </w:pPr>
      <w:proofErr w:type="gramStart"/>
      <w:ins w:id="50"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KEY_LAST</w:t>
        </w:r>
        <w:r w:rsidRPr="002B34C2">
          <w:rPr>
            <w:rStyle w:val="apple-converted-space"/>
            <w:rFonts w:ascii="Verdana" w:hAnsi="Verdana"/>
            <w:b/>
            <w:bCs/>
            <w:color w:val="000000"/>
            <w:sz w:val="28"/>
            <w:szCs w:val="28"/>
          </w:rPr>
          <w:t> </w:t>
        </w:r>
        <w:r w:rsidRPr="002B34C2">
          <w:rPr>
            <w:rFonts w:ascii="Verdana" w:hAnsi="Verdana"/>
            <w:color w:val="000000"/>
            <w:sz w:val="28"/>
            <w:szCs w:val="28"/>
          </w:rPr>
          <w:t>--The last number in the range of ids used for key events.</w:t>
        </w:r>
      </w:ins>
    </w:p>
    <w:p w:rsidR="002B34C2" w:rsidRPr="002B34C2" w:rsidRDefault="002B34C2" w:rsidP="00E74B02">
      <w:pPr>
        <w:pStyle w:val="NormalWeb"/>
        <w:spacing w:before="0" w:beforeAutospacing="0" w:after="0" w:afterAutospacing="0"/>
        <w:ind w:left="360" w:right="48"/>
        <w:jc w:val="both"/>
        <w:rPr>
          <w:ins w:id="51" w:author="Unknown"/>
          <w:rFonts w:ascii="Verdana" w:hAnsi="Verdana"/>
          <w:color w:val="000000"/>
          <w:sz w:val="28"/>
          <w:szCs w:val="28"/>
        </w:rPr>
      </w:pPr>
      <w:proofErr w:type="gramStart"/>
      <w:ins w:id="52"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KEY_LOCATION_LEFT</w:t>
        </w:r>
        <w:r w:rsidRPr="002B34C2">
          <w:rPr>
            <w:rStyle w:val="apple-converted-space"/>
            <w:rFonts w:ascii="Verdana" w:hAnsi="Verdana"/>
            <w:b/>
            <w:bCs/>
            <w:color w:val="000000"/>
            <w:sz w:val="28"/>
            <w:szCs w:val="28"/>
          </w:rPr>
          <w:t> </w:t>
        </w:r>
        <w:r w:rsidRPr="002B34C2">
          <w:rPr>
            <w:rFonts w:ascii="Verdana" w:hAnsi="Verdana"/>
            <w:color w:val="000000"/>
            <w:sz w:val="28"/>
            <w:szCs w:val="28"/>
          </w:rPr>
          <w:t>--A constant indicating that the key pressed or released is in the left key location (there is more than one possible location for this key).</w:t>
        </w:r>
      </w:ins>
    </w:p>
    <w:p w:rsidR="002B34C2" w:rsidRPr="002B34C2" w:rsidRDefault="002B34C2" w:rsidP="00E74B02">
      <w:pPr>
        <w:pStyle w:val="NormalWeb"/>
        <w:spacing w:before="0" w:beforeAutospacing="0" w:after="0" w:afterAutospacing="0"/>
        <w:ind w:left="360" w:right="48"/>
        <w:jc w:val="both"/>
        <w:rPr>
          <w:ins w:id="53" w:author="Unknown"/>
          <w:rFonts w:ascii="Verdana" w:hAnsi="Verdana"/>
          <w:color w:val="000000"/>
          <w:sz w:val="28"/>
          <w:szCs w:val="28"/>
        </w:rPr>
      </w:pPr>
      <w:proofErr w:type="gramStart"/>
      <w:ins w:id="54"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KEY_LOCATION_NUMPAD</w:t>
        </w:r>
        <w:r w:rsidRPr="002B34C2">
          <w:rPr>
            <w:rStyle w:val="apple-converted-space"/>
            <w:rFonts w:ascii="Verdana" w:hAnsi="Verdana"/>
            <w:color w:val="000000"/>
            <w:sz w:val="28"/>
            <w:szCs w:val="28"/>
          </w:rPr>
          <w:t> </w:t>
        </w:r>
        <w:r w:rsidRPr="002B34C2">
          <w:rPr>
            <w:rFonts w:ascii="Verdana" w:hAnsi="Verdana"/>
            <w:color w:val="000000"/>
            <w:sz w:val="28"/>
            <w:szCs w:val="28"/>
          </w:rPr>
          <w:t>--A constant indicating that the key event originated on the numeric keypad or with a virtual key corresponding to the numeric keypad.</w:t>
        </w:r>
      </w:ins>
    </w:p>
    <w:p w:rsidR="002B34C2" w:rsidRPr="002B34C2" w:rsidRDefault="002B34C2" w:rsidP="00E74B02">
      <w:pPr>
        <w:pStyle w:val="NormalWeb"/>
        <w:spacing w:before="0" w:beforeAutospacing="0" w:after="0" w:afterAutospacing="0"/>
        <w:ind w:left="360" w:right="48"/>
        <w:jc w:val="both"/>
        <w:rPr>
          <w:ins w:id="55" w:author="Unknown"/>
          <w:rFonts w:ascii="Verdana" w:hAnsi="Verdana"/>
          <w:color w:val="000000"/>
          <w:sz w:val="28"/>
          <w:szCs w:val="28"/>
        </w:rPr>
      </w:pPr>
      <w:proofErr w:type="gramStart"/>
      <w:ins w:id="56"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KEY_LOCATION_RIGHT</w:t>
        </w:r>
        <w:r w:rsidRPr="002B34C2">
          <w:rPr>
            <w:rStyle w:val="apple-converted-space"/>
            <w:rFonts w:ascii="Verdana" w:hAnsi="Verdana"/>
            <w:b/>
            <w:bCs/>
            <w:color w:val="000000"/>
            <w:sz w:val="28"/>
            <w:szCs w:val="28"/>
          </w:rPr>
          <w:t> </w:t>
        </w:r>
        <w:r w:rsidRPr="002B34C2">
          <w:rPr>
            <w:rFonts w:ascii="Verdana" w:hAnsi="Verdana"/>
            <w:color w:val="000000"/>
            <w:sz w:val="28"/>
            <w:szCs w:val="28"/>
          </w:rPr>
          <w:t>-- A constant indicating that the key pressed or released is in the right key location (there is more than one possible location for this key).</w:t>
        </w:r>
      </w:ins>
    </w:p>
    <w:p w:rsidR="002B34C2" w:rsidRPr="002B34C2" w:rsidRDefault="002B34C2" w:rsidP="00E74B02">
      <w:pPr>
        <w:pStyle w:val="NormalWeb"/>
        <w:spacing w:before="0" w:beforeAutospacing="0" w:after="0" w:afterAutospacing="0"/>
        <w:ind w:left="360" w:right="48"/>
        <w:jc w:val="both"/>
        <w:rPr>
          <w:ins w:id="57" w:author="Unknown"/>
          <w:rFonts w:ascii="Verdana" w:hAnsi="Verdana"/>
          <w:color w:val="000000"/>
          <w:sz w:val="28"/>
          <w:szCs w:val="28"/>
        </w:rPr>
      </w:pPr>
      <w:ins w:id="58" w:author="Unknown">
        <w:r w:rsidRPr="002B34C2">
          <w:rPr>
            <w:rFonts w:ascii="Verdana" w:hAnsi="Verdana"/>
            <w:b/>
            <w:bCs/>
            <w:color w:val="000000"/>
            <w:sz w:val="28"/>
            <w:szCs w:val="28"/>
          </w:rPr>
          <w:t xml:space="preserve">static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KEY_LOCATION_STANDARD</w:t>
        </w:r>
        <w:r w:rsidRPr="002B34C2">
          <w:rPr>
            <w:rStyle w:val="apple-converted-space"/>
            <w:rFonts w:ascii="Verdana" w:hAnsi="Verdana"/>
            <w:b/>
            <w:bCs/>
            <w:color w:val="000000"/>
            <w:sz w:val="28"/>
            <w:szCs w:val="28"/>
          </w:rPr>
          <w:t> </w:t>
        </w:r>
        <w:r w:rsidRPr="002B34C2">
          <w:rPr>
            <w:rFonts w:ascii="Verdana" w:hAnsi="Verdana"/>
            <w:color w:val="000000"/>
            <w:sz w:val="28"/>
            <w:szCs w:val="28"/>
          </w:rPr>
          <w:t>--A constant indicating that the key pressed or released is not distinguished as the left or right version of a key, and did not originate on the numeric keypad (or did not originate with a virtual key corresponding to the numeric keypad).</w:t>
        </w:r>
      </w:ins>
    </w:p>
    <w:p w:rsidR="002B34C2" w:rsidRPr="002B34C2" w:rsidRDefault="002B34C2" w:rsidP="00E74B02">
      <w:pPr>
        <w:pStyle w:val="NormalWeb"/>
        <w:spacing w:before="0" w:beforeAutospacing="0" w:after="0" w:afterAutospacing="0"/>
        <w:ind w:left="360" w:right="48"/>
        <w:jc w:val="both"/>
        <w:rPr>
          <w:ins w:id="59" w:author="Unknown"/>
          <w:rFonts w:ascii="Verdana" w:hAnsi="Verdana"/>
          <w:color w:val="000000"/>
          <w:sz w:val="28"/>
          <w:szCs w:val="28"/>
        </w:rPr>
      </w:pPr>
      <w:proofErr w:type="gramStart"/>
      <w:ins w:id="60"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KEY_LOCATION_UNKNOWN</w:t>
        </w:r>
        <w:r w:rsidRPr="002B34C2">
          <w:rPr>
            <w:rStyle w:val="apple-converted-space"/>
            <w:rFonts w:ascii="Verdana" w:hAnsi="Verdana"/>
            <w:color w:val="000000"/>
            <w:sz w:val="28"/>
            <w:szCs w:val="28"/>
          </w:rPr>
          <w:t> </w:t>
        </w:r>
        <w:r w:rsidRPr="002B34C2">
          <w:rPr>
            <w:rFonts w:ascii="Verdana" w:hAnsi="Verdana"/>
            <w:color w:val="000000"/>
            <w:sz w:val="28"/>
            <w:szCs w:val="28"/>
          </w:rPr>
          <w:t xml:space="preserve">-- A constant indicating that the </w:t>
        </w:r>
        <w:proofErr w:type="spellStart"/>
        <w:r w:rsidRPr="002B34C2">
          <w:rPr>
            <w:rFonts w:ascii="Verdana" w:hAnsi="Verdana"/>
            <w:color w:val="000000"/>
            <w:sz w:val="28"/>
            <w:szCs w:val="28"/>
          </w:rPr>
          <w:t>keyLocation</w:t>
        </w:r>
        <w:proofErr w:type="spellEnd"/>
        <w:r w:rsidRPr="002B34C2">
          <w:rPr>
            <w:rFonts w:ascii="Verdana" w:hAnsi="Verdana"/>
            <w:color w:val="000000"/>
            <w:sz w:val="28"/>
            <w:szCs w:val="28"/>
          </w:rPr>
          <w:t xml:space="preserve"> is indeterminate or not relevant.</w:t>
        </w:r>
      </w:ins>
    </w:p>
    <w:p w:rsidR="002B34C2" w:rsidRPr="002B34C2" w:rsidRDefault="002B34C2" w:rsidP="00E74B02">
      <w:pPr>
        <w:pStyle w:val="NormalWeb"/>
        <w:spacing w:before="0" w:beforeAutospacing="0" w:after="0" w:afterAutospacing="0"/>
        <w:ind w:left="360" w:right="48"/>
        <w:jc w:val="both"/>
        <w:rPr>
          <w:ins w:id="61" w:author="Unknown"/>
          <w:rFonts w:ascii="Verdana" w:hAnsi="Verdana"/>
          <w:color w:val="000000"/>
          <w:sz w:val="28"/>
          <w:szCs w:val="28"/>
        </w:rPr>
      </w:pPr>
      <w:proofErr w:type="gramStart"/>
      <w:ins w:id="62"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KEY_PRESSED</w:t>
        </w:r>
        <w:r w:rsidRPr="002B34C2">
          <w:rPr>
            <w:rStyle w:val="apple-converted-space"/>
            <w:rFonts w:ascii="Verdana" w:hAnsi="Verdana"/>
            <w:color w:val="000000"/>
            <w:sz w:val="28"/>
            <w:szCs w:val="28"/>
          </w:rPr>
          <w:t> </w:t>
        </w:r>
        <w:r w:rsidRPr="002B34C2">
          <w:rPr>
            <w:rFonts w:ascii="Verdana" w:hAnsi="Verdana"/>
            <w:color w:val="000000"/>
            <w:sz w:val="28"/>
            <w:szCs w:val="28"/>
          </w:rPr>
          <w:t>--The "key pressed" event.</w:t>
        </w:r>
      </w:ins>
    </w:p>
    <w:p w:rsidR="002B34C2" w:rsidRPr="002B34C2" w:rsidRDefault="002B34C2" w:rsidP="00E74B02">
      <w:pPr>
        <w:pStyle w:val="NormalWeb"/>
        <w:spacing w:before="0" w:beforeAutospacing="0" w:after="0" w:afterAutospacing="0"/>
        <w:ind w:left="360" w:right="48"/>
        <w:jc w:val="both"/>
        <w:rPr>
          <w:ins w:id="63" w:author="Unknown"/>
          <w:rFonts w:ascii="Verdana" w:hAnsi="Verdana"/>
          <w:color w:val="000000"/>
          <w:sz w:val="28"/>
          <w:szCs w:val="28"/>
        </w:rPr>
      </w:pPr>
      <w:proofErr w:type="gramStart"/>
      <w:ins w:id="64"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KEY_RELEASED</w:t>
        </w:r>
        <w:r w:rsidRPr="002B34C2">
          <w:rPr>
            <w:rStyle w:val="apple-converted-space"/>
            <w:rFonts w:ascii="Verdana" w:hAnsi="Verdana"/>
            <w:b/>
            <w:bCs/>
            <w:color w:val="000000"/>
            <w:sz w:val="28"/>
            <w:szCs w:val="28"/>
          </w:rPr>
          <w:t> </w:t>
        </w:r>
        <w:r w:rsidRPr="002B34C2">
          <w:rPr>
            <w:rFonts w:ascii="Verdana" w:hAnsi="Verdana"/>
            <w:color w:val="000000"/>
            <w:sz w:val="28"/>
            <w:szCs w:val="28"/>
          </w:rPr>
          <w:t>--The "key released" event.</w:t>
        </w:r>
      </w:ins>
    </w:p>
    <w:p w:rsidR="002B34C2" w:rsidRPr="002B34C2" w:rsidRDefault="002B34C2" w:rsidP="00E74B02">
      <w:pPr>
        <w:pStyle w:val="NormalWeb"/>
        <w:spacing w:before="0" w:beforeAutospacing="0" w:after="0" w:afterAutospacing="0"/>
        <w:ind w:left="360" w:right="48"/>
        <w:jc w:val="both"/>
        <w:rPr>
          <w:ins w:id="65" w:author="Unknown"/>
          <w:rFonts w:ascii="Verdana" w:hAnsi="Verdana"/>
          <w:color w:val="000000"/>
          <w:sz w:val="28"/>
          <w:szCs w:val="28"/>
        </w:rPr>
      </w:pPr>
      <w:proofErr w:type="gramStart"/>
      <w:ins w:id="66" w:author="Unknown">
        <w:r w:rsidRPr="002B34C2">
          <w:rPr>
            <w:rFonts w:ascii="Verdana" w:hAnsi="Verdana"/>
            <w:b/>
            <w:bCs/>
            <w:color w:val="000000"/>
            <w:sz w:val="28"/>
            <w:szCs w:val="28"/>
          </w:rPr>
          <w:t>static</w:t>
        </w:r>
        <w:proofErr w:type="gram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KEY_TYPED</w:t>
        </w:r>
        <w:r w:rsidRPr="002B34C2">
          <w:rPr>
            <w:rStyle w:val="apple-converted-space"/>
            <w:rFonts w:ascii="Verdana" w:hAnsi="Verdana"/>
            <w:b/>
            <w:bCs/>
            <w:color w:val="000000"/>
            <w:sz w:val="28"/>
            <w:szCs w:val="28"/>
          </w:rPr>
          <w:t> </w:t>
        </w:r>
        <w:r w:rsidRPr="002B34C2">
          <w:rPr>
            <w:rFonts w:ascii="Verdana" w:hAnsi="Verdana"/>
            <w:color w:val="000000"/>
            <w:sz w:val="28"/>
            <w:szCs w:val="28"/>
          </w:rPr>
          <w:t>--The "key typed" event.</w:t>
        </w:r>
      </w:ins>
    </w:p>
    <w:p w:rsidR="002B34C2" w:rsidRPr="00E74B02" w:rsidRDefault="002B34C2" w:rsidP="00E74B02">
      <w:pPr>
        <w:spacing w:after="0" w:line="240" w:lineRule="auto"/>
        <w:ind w:left="1080"/>
        <w:rPr>
          <w:ins w:id="67" w:author="Unknown"/>
          <w:rFonts w:ascii="Verdana" w:hAnsi="Verdana"/>
          <w:color w:val="313131"/>
          <w:sz w:val="28"/>
          <w:szCs w:val="28"/>
        </w:rPr>
      </w:pPr>
      <w:proofErr w:type="gramStart"/>
      <w:ins w:id="68" w:author="Unknown">
        <w:r w:rsidRPr="00E74B02">
          <w:rPr>
            <w:rFonts w:ascii="Verdana" w:hAnsi="Verdana"/>
            <w:color w:val="313131"/>
            <w:sz w:val="28"/>
            <w:szCs w:val="28"/>
          </w:rPr>
          <w:t>static</w:t>
        </w:r>
        <w:proofErr w:type="gramEnd"/>
        <w:r w:rsidRPr="00E74B02">
          <w:rPr>
            <w:rFonts w:ascii="Verdana" w:hAnsi="Verdana"/>
            <w:color w:val="313131"/>
            <w:sz w:val="28"/>
            <w:szCs w:val="28"/>
          </w:rPr>
          <w:t xml:space="preserve"> </w:t>
        </w:r>
        <w:proofErr w:type="spellStart"/>
        <w:r w:rsidRPr="00E74B02">
          <w:rPr>
            <w:rFonts w:ascii="Verdana" w:hAnsi="Verdana"/>
            <w:color w:val="313131"/>
            <w:sz w:val="28"/>
            <w:szCs w:val="28"/>
          </w:rPr>
          <w:t>int</w:t>
        </w:r>
        <w:proofErr w:type="spellEnd"/>
        <w:r w:rsidRPr="00E74B02">
          <w:rPr>
            <w:rFonts w:ascii="Verdana" w:hAnsi="Verdana"/>
            <w:color w:val="313131"/>
            <w:sz w:val="28"/>
            <w:szCs w:val="28"/>
          </w:rPr>
          <w:t xml:space="preserve"> VK_0 --</w:t>
        </w:r>
        <w:proofErr w:type="spellStart"/>
        <w:r w:rsidRPr="00E74B02">
          <w:rPr>
            <w:rFonts w:ascii="Verdana" w:hAnsi="Verdana"/>
            <w:color w:val="313131"/>
            <w:sz w:val="28"/>
            <w:szCs w:val="28"/>
          </w:rPr>
          <w:t>VK_0</w:t>
        </w:r>
        <w:proofErr w:type="spellEnd"/>
        <w:r w:rsidRPr="00E74B02">
          <w:rPr>
            <w:rFonts w:ascii="Verdana" w:hAnsi="Verdana"/>
            <w:color w:val="313131"/>
            <w:sz w:val="28"/>
            <w:szCs w:val="28"/>
          </w:rPr>
          <w:t xml:space="preserve"> thru VK_9 are the same as ASCII '0' thru '9' (0x30 - 0x39)</w:t>
        </w:r>
      </w:ins>
    </w:p>
    <w:p w:rsidR="002B34C2" w:rsidRPr="002B34C2" w:rsidRDefault="002B34C2" w:rsidP="00E74B02">
      <w:pPr>
        <w:pStyle w:val="Heading2"/>
        <w:spacing w:before="0" w:beforeAutospacing="0" w:after="0" w:afterAutospacing="0"/>
        <w:ind w:left="360" w:right="48"/>
        <w:rPr>
          <w:ins w:id="69" w:author="Unknown"/>
          <w:rFonts w:ascii="Verdana" w:hAnsi="Verdana"/>
          <w:b w:val="0"/>
          <w:bCs w:val="0"/>
          <w:color w:val="121214"/>
          <w:spacing w:val="-11"/>
          <w:sz w:val="28"/>
          <w:szCs w:val="28"/>
        </w:rPr>
      </w:pPr>
      <w:ins w:id="70" w:author="Unknown">
        <w:r w:rsidRPr="002B34C2">
          <w:rPr>
            <w:rFonts w:ascii="Verdana" w:hAnsi="Verdana"/>
            <w:b w:val="0"/>
            <w:bCs w:val="0"/>
            <w:color w:val="121214"/>
            <w:spacing w:val="-11"/>
            <w:sz w:val="28"/>
            <w:szCs w:val="28"/>
          </w:rPr>
          <w:t>Class constructors</w:t>
        </w:r>
      </w:ins>
    </w:p>
    <w:tbl>
      <w:tblPr>
        <w:tblW w:w="1043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77"/>
        <w:gridCol w:w="9262"/>
      </w:tblGrid>
      <w:tr w:rsidR="002B34C2" w:rsidRPr="002B34C2" w:rsidTr="002B34C2">
        <w:tc>
          <w:tcPr>
            <w:tcW w:w="81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S.N.</w:t>
            </w:r>
          </w:p>
        </w:tc>
        <w:tc>
          <w:tcPr>
            <w:tcW w:w="9622"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Constructor &amp; Description</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962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KeyEvent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keyCode</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Deprecated. as of JDK1.1</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962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KeyEvent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keyCode</w:t>
            </w:r>
            <w:proofErr w:type="spellEnd"/>
            <w:r w:rsidRPr="002B34C2">
              <w:rPr>
                <w:rFonts w:ascii="Verdana" w:hAnsi="Verdana"/>
                <w:b/>
                <w:bCs/>
                <w:color w:val="000000"/>
                <w:sz w:val="28"/>
                <w:szCs w:val="28"/>
              </w:rPr>
              <w:t xml:space="preserve">, char </w:t>
            </w:r>
            <w:proofErr w:type="spellStart"/>
            <w:r w:rsidRPr="002B34C2">
              <w:rPr>
                <w:rFonts w:ascii="Verdana" w:hAnsi="Verdana"/>
                <w:b/>
                <w:bCs/>
                <w:color w:val="000000"/>
                <w:sz w:val="28"/>
                <w:szCs w:val="28"/>
              </w:rPr>
              <w:t>keyChar</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Constructs a </w:t>
            </w:r>
            <w:proofErr w:type="spellStart"/>
            <w:r w:rsidRPr="002B34C2">
              <w:rPr>
                <w:rFonts w:ascii="Verdana" w:hAnsi="Verdana"/>
                <w:color w:val="000000"/>
                <w:sz w:val="28"/>
                <w:szCs w:val="28"/>
              </w:rPr>
              <w:t>KeyEvent</w:t>
            </w:r>
            <w:proofErr w:type="spellEnd"/>
            <w:r w:rsidRPr="002B34C2">
              <w:rPr>
                <w:rFonts w:ascii="Verdana" w:hAnsi="Verdana"/>
                <w:color w:val="000000"/>
                <w:sz w:val="28"/>
                <w:szCs w:val="28"/>
              </w:rPr>
              <w:t xml:space="preserve"> object.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962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KeyEvent</w:t>
            </w:r>
            <w:proofErr w:type="spellEnd"/>
            <w:r w:rsidRPr="002B34C2">
              <w:rPr>
                <w:rFonts w:ascii="Verdana" w:hAnsi="Verdana"/>
                <w:b/>
                <w:bCs/>
                <w:color w:val="000000"/>
                <w:sz w:val="28"/>
                <w:szCs w:val="28"/>
              </w:rPr>
              <w:t xml:space="preserve">(Component source,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id, long when,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keyCode</w:t>
            </w:r>
            <w:proofErr w:type="spellEnd"/>
            <w:r w:rsidRPr="002B34C2">
              <w:rPr>
                <w:rFonts w:ascii="Verdana" w:hAnsi="Verdana"/>
                <w:b/>
                <w:bCs/>
                <w:color w:val="000000"/>
                <w:sz w:val="28"/>
                <w:szCs w:val="28"/>
              </w:rPr>
              <w:t xml:space="preserve">, char </w:t>
            </w:r>
            <w:proofErr w:type="spellStart"/>
            <w:r w:rsidRPr="002B34C2">
              <w:rPr>
                <w:rFonts w:ascii="Verdana" w:hAnsi="Verdana"/>
                <w:b/>
                <w:bCs/>
                <w:color w:val="000000"/>
                <w:sz w:val="28"/>
                <w:szCs w:val="28"/>
              </w:rPr>
              <w:t>keyChar</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keyLocation</w:t>
            </w:r>
            <w:proofErr w:type="spellEnd"/>
            <w:r w:rsidRPr="002B34C2">
              <w:rPr>
                <w:rFonts w:ascii="Verdana" w:hAnsi="Verdana"/>
                <w:b/>
                <w:bCs/>
                <w:color w:val="000000"/>
                <w:sz w:val="28"/>
                <w:szCs w:val="28"/>
              </w:rPr>
              <w:t>)</w:t>
            </w:r>
          </w:p>
        </w:tc>
      </w:tr>
    </w:tbl>
    <w:p w:rsidR="002B34C2" w:rsidRPr="002B34C2" w:rsidRDefault="002B34C2" w:rsidP="00E74B02">
      <w:pPr>
        <w:pStyle w:val="Heading2"/>
        <w:spacing w:before="0" w:beforeAutospacing="0" w:after="0" w:afterAutospacing="0"/>
        <w:ind w:left="360" w:right="48"/>
        <w:rPr>
          <w:ins w:id="71" w:author="Unknown"/>
          <w:rFonts w:ascii="Verdana" w:hAnsi="Verdana"/>
          <w:b w:val="0"/>
          <w:bCs w:val="0"/>
          <w:color w:val="121214"/>
          <w:spacing w:val="-11"/>
          <w:sz w:val="28"/>
          <w:szCs w:val="28"/>
        </w:rPr>
      </w:pPr>
      <w:ins w:id="72" w:author="Unknown">
        <w:r w:rsidRPr="002B34C2">
          <w:rPr>
            <w:rFonts w:ascii="Verdana" w:hAnsi="Verdana"/>
            <w:b w:val="0"/>
            <w:bCs w:val="0"/>
            <w:color w:val="121214"/>
            <w:spacing w:val="-11"/>
            <w:sz w:val="28"/>
            <w:szCs w:val="28"/>
          </w:rPr>
          <w:t>Class methods</w:t>
        </w:r>
      </w:ins>
    </w:p>
    <w:tbl>
      <w:tblPr>
        <w:tblW w:w="1052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177"/>
        <w:gridCol w:w="9352"/>
      </w:tblGrid>
      <w:tr w:rsidR="002B34C2" w:rsidRPr="002B34C2" w:rsidTr="002B34C2">
        <w:tc>
          <w:tcPr>
            <w:tcW w:w="81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S.N.</w:t>
            </w:r>
          </w:p>
        </w:tc>
        <w:tc>
          <w:tcPr>
            <w:tcW w:w="9712"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Method &amp; Description</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char </w:t>
            </w:r>
            <w:proofErr w:type="spellStart"/>
            <w:r w:rsidRPr="002B34C2">
              <w:rPr>
                <w:rFonts w:ascii="Verdana" w:hAnsi="Verdana"/>
                <w:b/>
                <w:bCs/>
                <w:color w:val="000000"/>
                <w:sz w:val="28"/>
                <w:szCs w:val="28"/>
              </w:rPr>
              <w:t>getKeyChar</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character associated with the key in this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getKeyCode</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Returns the integer </w:t>
            </w:r>
            <w:proofErr w:type="spellStart"/>
            <w:r w:rsidRPr="002B34C2">
              <w:rPr>
                <w:rFonts w:ascii="Verdana" w:hAnsi="Verdana"/>
                <w:color w:val="000000"/>
                <w:sz w:val="28"/>
                <w:szCs w:val="28"/>
              </w:rPr>
              <w:t>keyCode</w:t>
            </w:r>
            <w:proofErr w:type="spellEnd"/>
            <w:r w:rsidRPr="002B34C2">
              <w:rPr>
                <w:rFonts w:ascii="Verdana" w:hAnsi="Verdana"/>
                <w:color w:val="000000"/>
                <w:sz w:val="28"/>
                <w:szCs w:val="28"/>
              </w:rPr>
              <w:t xml:space="preserve"> associated with the key in this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getKeyLocation</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the location of the key that originated this key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4</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static String </w:t>
            </w:r>
            <w:proofErr w:type="spellStart"/>
            <w:r w:rsidRPr="002B34C2">
              <w:rPr>
                <w:rFonts w:ascii="Verdana" w:hAnsi="Verdana"/>
                <w:b/>
                <w:bCs/>
                <w:color w:val="000000"/>
                <w:sz w:val="28"/>
                <w:szCs w:val="28"/>
              </w:rPr>
              <w:t>getKeyModifiersText</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a String describing the modifier key(s), such as "Shift", or "</w:t>
            </w:r>
            <w:proofErr w:type="spellStart"/>
            <w:r w:rsidRPr="002B34C2">
              <w:rPr>
                <w:rFonts w:ascii="Verdana" w:hAnsi="Verdana"/>
                <w:color w:val="000000"/>
                <w:sz w:val="28"/>
                <w:szCs w:val="28"/>
              </w:rPr>
              <w:t>Ctrl+Shift</w:t>
            </w:r>
            <w:proofErr w:type="spellEnd"/>
            <w:r w:rsidRPr="002B34C2">
              <w:rPr>
                <w:rFonts w:ascii="Verdana" w:hAnsi="Verdana"/>
                <w:color w:val="000000"/>
                <w:sz w:val="28"/>
                <w:szCs w:val="28"/>
              </w:rPr>
              <w: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5</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static String </w:t>
            </w:r>
            <w:proofErr w:type="spellStart"/>
            <w:r w:rsidRPr="002B34C2">
              <w:rPr>
                <w:rFonts w:ascii="Verdana" w:hAnsi="Verdana"/>
                <w:b/>
                <w:bCs/>
                <w:color w:val="000000"/>
                <w:sz w:val="28"/>
                <w:szCs w:val="28"/>
              </w:rPr>
              <w:t>getKeyText</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keyCode</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Returns a String describing the </w:t>
            </w:r>
            <w:proofErr w:type="spellStart"/>
            <w:r w:rsidRPr="002B34C2">
              <w:rPr>
                <w:rFonts w:ascii="Verdana" w:hAnsi="Verdana"/>
                <w:color w:val="000000"/>
                <w:sz w:val="28"/>
                <w:szCs w:val="28"/>
              </w:rPr>
              <w:t>keyCode</w:t>
            </w:r>
            <w:proofErr w:type="spellEnd"/>
            <w:r w:rsidRPr="002B34C2">
              <w:rPr>
                <w:rFonts w:ascii="Verdana" w:hAnsi="Verdana"/>
                <w:color w:val="000000"/>
                <w:sz w:val="28"/>
                <w:szCs w:val="28"/>
              </w:rPr>
              <w:t>, such as "HOME", "F1" or "A".</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6</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proofErr w:type="spellStart"/>
            <w:r w:rsidRPr="002B34C2">
              <w:rPr>
                <w:rFonts w:ascii="Verdana" w:hAnsi="Verdana"/>
                <w:b/>
                <w:bCs/>
                <w:color w:val="000000"/>
                <w:sz w:val="28"/>
                <w:szCs w:val="28"/>
              </w:rPr>
              <w:t>boolean</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isActionKey</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whether the key in this event is an "action" key.</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7</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String </w:t>
            </w:r>
            <w:proofErr w:type="spellStart"/>
            <w:r w:rsidRPr="002B34C2">
              <w:rPr>
                <w:rFonts w:ascii="Verdana" w:hAnsi="Verdana"/>
                <w:b/>
                <w:bCs/>
                <w:color w:val="000000"/>
                <w:sz w:val="28"/>
                <w:szCs w:val="28"/>
              </w:rPr>
              <w:t>paramString</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Returns a parameter string identifying this event.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8</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void </w:t>
            </w:r>
            <w:proofErr w:type="spellStart"/>
            <w:r w:rsidRPr="002B34C2">
              <w:rPr>
                <w:rFonts w:ascii="Verdana" w:hAnsi="Verdana"/>
                <w:b/>
                <w:bCs/>
                <w:color w:val="000000"/>
                <w:sz w:val="28"/>
                <w:szCs w:val="28"/>
              </w:rPr>
              <w:t>setKeyChar</w:t>
            </w:r>
            <w:proofErr w:type="spellEnd"/>
            <w:r w:rsidRPr="002B34C2">
              <w:rPr>
                <w:rFonts w:ascii="Verdana" w:hAnsi="Verdana"/>
                <w:b/>
                <w:bCs/>
                <w:color w:val="000000"/>
                <w:sz w:val="28"/>
                <w:szCs w:val="28"/>
              </w:rPr>
              <w:t xml:space="preserve">(char </w:t>
            </w:r>
            <w:proofErr w:type="spellStart"/>
            <w:r w:rsidRPr="002B34C2">
              <w:rPr>
                <w:rFonts w:ascii="Verdana" w:hAnsi="Verdana"/>
                <w:b/>
                <w:bCs/>
                <w:color w:val="000000"/>
                <w:sz w:val="28"/>
                <w:szCs w:val="28"/>
              </w:rPr>
              <w:t>keyChar</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Set the </w:t>
            </w:r>
            <w:proofErr w:type="spellStart"/>
            <w:r w:rsidRPr="002B34C2">
              <w:rPr>
                <w:rFonts w:ascii="Verdana" w:hAnsi="Verdana"/>
                <w:color w:val="000000"/>
                <w:sz w:val="28"/>
                <w:szCs w:val="28"/>
              </w:rPr>
              <w:t>keyChar</w:t>
            </w:r>
            <w:proofErr w:type="spellEnd"/>
            <w:r w:rsidRPr="002B34C2">
              <w:rPr>
                <w:rFonts w:ascii="Verdana" w:hAnsi="Verdana"/>
                <w:color w:val="000000"/>
                <w:sz w:val="28"/>
                <w:szCs w:val="28"/>
              </w:rPr>
              <w:t xml:space="preserve"> value to indicate a logical character.</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9</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void </w:t>
            </w:r>
            <w:proofErr w:type="spellStart"/>
            <w:r w:rsidRPr="002B34C2">
              <w:rPr>
                <w:rFonts w:ascii="Verdana" w:hAnsi="Verdana"/>
                <w:b/>
                <w:bCs/>
                <w:color w:val="000000"/>
                <w:sz w:val="28"/>
                <w:szCs w:val="28"/>
              </w:rPr>
              <w:t>setKeyCode</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w:t>
            </w:r>
            <w:proofErr w:type="spellStart"/>
            <w:r w:rsidRPr="002B34C2">
              <w:rPr>
                <w:rFonts w:ascii="Verdana" w:hAnsi="Verdana"/>
                <w:b/>
                <w:bCs/>
                <w:color w:val="000000"/>
                <w:sz w:val="28"/>
                <w:szCs w:val="28"/>
              </w:rPr>
              <w:t>keyCode</w:t>
            </w:r>
            <w:proofErr w:type="spellEnd"/>
            <w:r w:rsidRPr="002B34C2">
              <w:rPr>
                <w:rFonts w:ascii="Verdana" w:hAnsi="Verdana"/>
                <w:b/>
                <w:bCs/>
                <w:color w:val="000000"/>
                <w:sz w:val="28"/>
                <w:szCs w:val="28"/>
              </w:rPr>
              <w:t>)</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Set the </w:t>
            </w:r>
            <w:proofErr w:type="spellStart"/>
            <w:r w:rsidRPr="002B34C2">
              <w:rPr>
                <w:rFonts w:ascii="Verdana" w:hAnsi="Verdana"/>
                <w:color w:val="000000"/>
                <w:sz w:val="28"/>
                <w:szCs w:val="28"/>
              </w:rPr>
              <w:t>keyCode</w:t>
            </w:r>
            <w:proofErr w:type="spellEnd"/>
            <w:r w:rsidRPr="002B34C2">
              <w:rPr>
                <w:rFonts w:ascii="Verdana" w:hAnsi="Verdana"/>
                <w:color w:val="000000"/>
                <w:sz w:val="28"/>
                <w:szCs w:val="28"/>
              </w:rPr>
              <w:t xml:space="preserve"> value to indicate a physical key.</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10</w:t>
            </w:r>
          </w:p>
        </w:tc>
        <w:tc>
          <w:tcPr>
            <w:tcW w:w="9712"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b/>
                <w:bCs/>
                <w:color w:val="000000"/>
                <w:sz w:val="28"/>
                <w:szCs w:val="28"/>
              </w:rPr>
              <w:t xml:space="preserve">void </w:t>
            </w:r>
            <w:proofErr w:type="spellStart"/>
            <w:r w:rsidRPr="002B34C2">
              <w:rPr>
                <w:rFonts w:ascii="Verdana" w:hAnsi="Verdana"/>
                <w:b/>
                <w:bCs/>
                <w:color w:val="000000"/>
                <w:sz w:val="28"/>
                <w:szCs w:val="28"/>
              </w:rPr>
              <w:t>setModifiers</w:t>
            </w:r>
            <w:proofErr w:type="spellEnd"/>
            <w:r w:rsidRPr="002B34C2">
              <w:rPr>
                <w:rFonts w:ascii="Verdana" w:hAnsi="Verdana"/>
                <w:b/>
                <w:bCs/>
                <w:color w:val="000000"/>
                <w:sz w:val="28"/>
                <w:szCs w:val="28"/>
              </w:rPr>
              <w:t>(</w:t>
            </w:r>
            <w:proofErr w:type="spellStart"/>
            <w:r w:rsidRPr="002B34C2">
              <w:rPr>
                <w:rFonts w:ascii="Verdana" w:hAnsi="Verdana"/>
                <w:b/>
                <w:bCs/>
                <w:color w:val="000000"/>
                <w:sz w:val="28"/>
                <w:szCs w:val="28"/>
              </w:rPr>
              <w:t>int</w:t>
            </w:r>
            <w:proofErr w:type="spellEnd"/>
            <w:r w:rsidRPr="002B34C2">
              <w:rPr>
                <w:rFonts w:ascii="Verdana" w:hAnsi="Verdana"/>
                <w:b/>
                <w:bCs/>
                <w:color w:val="000000"/>
                <w:sz w:val="28"/>
                <w:szCs w:val="28"/>
              </w:rPr>
              <w:t xml:space="preserve"> modifiers)</w:t>
            </w:r>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Deprecated. as of JDK1.1.4</w:t>
            </w:r>
          </w:p>
        </w:tc>
      </w:tr>
    </w:tbl>
    <w:p w:rsidR="002B34C2" w:rsidRPr="002B34C2" w:rsidRDefault="002B34C2" w:rsidP="00E74B02">
      <w:pPr>
        <w:pStyle w:val="Heading2"/>
        <w:spacing w:before="0" w:beforeAutospacing="0" w:after="0" w:afterAutospacing="0"/>
        <w:ind w:left="360" w:right="48"/>
        <w:rPr>
          <w:ins w:id="73" w:author="Unknown"/>
          <w:rFonts w:ascii="Verdana" w:hAnsi="Verdana"/>
          <w:b w:val="0"/>
          <w:bCs w:val="0"/>
          <w:color w:val="121214"/>
          <w:spacing w:val="-11"/>
          <w:sz w:val="28"/>
          <w:szCs w:val="28"/>
        </w:rPr>
      </w:pPr>
      <w:ins w:id="74" w:author="Unknown">
        <w:r w:rsidRPr="002B34C2">
          <w:rPr>
            <w:rFonts w:ascii="Verdana" w:hAnsi="Verdana"/>
            <w:b w:val="0"/>
            <w:bCs w:val="0"/>
            <w:color w:val="121214"/>
            <w:spacing w:val="-11"/>
            <w:sz w:val="28"/>
            <w:szCs w:val="28"/>
          </w:rPr>
          <w:t>Methods inherited</w:t>
        </w:r>
      </w:ins>
    </w:p>
    <w:p w:rsidR="002B34C2" w:rsidRPr="002B34C2" w:rsidRDefault="002B34C2" w:rsidP="00E74B02">
      <w:pPr>
        <w:pStyle w:val="NormalWeb"/>
        <w:spacing w:before="0" w:beforeAutospacing="0" w:after="0" w:afterAutospacing="0"/>
        <w:ind w:left="360" w:right="48"/>
        <w:jc w:val="both"/>
        <w:rPr>
          <w:ins w:id="75" w:author="Unknown"/>
          <w:rFonts w:ascii="Verdana" w:hAnsi="Verdana"/>
          <w:color w:val="000000"/>
          <w:sz w:val="28"/>
          <w:szCs w:val="28"/>
        </w:rPr>
      </w:pPr>
      <w:ins w:id="76" w:author="Unknown">
        <w:r w:rsidRPr="002B34C2">
          <w:rPr>
            <w:rFonts w:ascii="Verdana" w:hAnsi="Verdana"/>
            <w:color w:val="000000"/>
            <w:sz w:val="28"/>
            <w:szCs w:val="28"/>
          </w:rPr>
          <w:t>This class inherits methods from the following classes:</w:t>
        </w:r>
      </w:ins>
    </w:p>
    <w:p w:rsidR="002B34C2" w:rsidRPr="002B34C2" w:rsidRDefault="002B34C2" w:rsidP="00E74B02">
      <w:pPr>
        <w:pStyle w:val="NormalWeb"/>
        <w:spacing w:before="0" w:beforeAutospacing="0" w:after="0" w:afterAutospacing="0"/>
        <w:ind w:left="360" w:right="48"/>
        <w:jc w:val="both"/>
        <w:rPr>
          <w:ins w:id="77" w:author="Unknown"/>
          <w:rFonts w:ascii="Verdana" w:hAnsi="Verdana"/>
          <w:color w:val="000000"/>
          <w:sz w:val="28"/>
          <w:szCs w:val="28"/>
        </w:rPr>
      </w:pPr>
      <w:proofErr w:type="spellStart"/>
      <w:ins w:id="78" w:author="Unknown">
        <w:r w:rsidRPr="002B34C2">
          <w:rPr>
            <w:rFonts w:ascii="Verdana" w:hAnsi="Verdana"/>
            <w:color w:val="000000"/>
            <w:sz w:val="28"/>
            <w:szCs w:val="28"/>
          </w:rPr>
          <w:t>java.awt.event.InputEvent</w:t>
        </w:r>
        <w:proofErr w:type="spellEnd"/>
      </w:ins>
    </w:p>
    <w:p w:rsidR="002B34C2" w:rsidRPr="002B34C2" w:rsidRDefault="002B34C2" w:rsidP="00E74B02">
      <w:pPr>
        <w:pStyle w:val="NormalWeb"/>
        <w:spacing w:before="0" w:beforeAutospacing="0" w:after="0" w:afterAutospacing="0"/>
        <w:ind w:left="360" w:right="48"/>
        <w:jc w:val="both"/>
        <w:rPr>
          <w:ins w:id="79" w:author="Unknown"/>
          <w:rFonts w:ascii="Verdana" w:hAnsi="Verdana"/>
          <w:color w:val="000000"/>
          <w:sz w:val="28"/>
          <w:szCs w:val="28"/>
        </w:rPr>
      </w:pPr>
      <w:proofErr w:type="spellStart"/>
      <w:ins w:id="80" w:author="Unknown">
        <w:r w:rsidRPr="002B34C2">
          <w:rPr>
            <w:rFonts w:ascii="Verdana" w:hAnsi="Verdana"/>
            <w:color w:val="000000"/>
            <w:sz w:val="28"/>
            <w:szCs w:val="28"/>
          </w:rPr>
          <w:t>java.awt.event.ComponentEvent</w:t>
        </w:r>
        <w:proofErr w:type="spellEnd"/>
      </w:ins>
    </w:p>
    <w:p w:rsidR="002B34C2" w:rsidRPr="002B34C2" w:rsidRDefault="002B34C2" w:rsidP="00E74B02">
      <w:pPr>
        <w:pStyle w:val="NormalWeb"/>
        <w:spacing w:before="0" w:beforeAutospacing="0" w:after="0" w:afterAutospacing="0"/>
        <w:ind w:left="360" w:right="48"/>
        <w:jc w:val="both"/>
        <w:rPr>
          <w:ins w:id="81" w:author="Unknown"/>
          <w:rFonts w:ascii="Verdana" w:hAnsi="Verdana"/>
          <w:color w:val="000000"/>
          <w:sz w:val="28"/>
          <w:szCs w:val="28"/>
        </w:rPr>
      </w:pPr>
      <w:proofErr w:type="spellStart"/>
      <w:ins w:id="82" w:author="Unknown">
        <w:r w:rsidRPr="002B34C2">
          <w:rPr>
            <w:rFonts w:ascii="Verdana" w:hAnsi="Verdana"/>
            <w:color w:val="000000"/>
            <w:sz w:val="28"/>
            <w:szCs w:val="28"/>
          </w:rPr>
          <w:t>java.awt.AWTEvent</w:t>
        </w:r>
        <w:proofErr w:type="spellEnd"/>
      </w:ins>
    </w:p>
    <w:p w:rsidR="002B34C2" w:rsidRPr="002B34C2" w:rsidRDefault="002B34C2" w:rsidP="00E74B02">
      <w:pPr>
        <w:pStyle w:val="NormalWeb"/>
        <w:spacing w:before="0" w:beforeAutospacing="0" w:after="0" w:afterAutospacing="0"/>
        <w:ind w:left="360" w:right="48"/>
        <w:jc w:val="both"/>
        <w:rPr>
          <w:ins w:id="83" w:author="Unknown"/>
          <w:rFonts w:ascii="Verdana" w:hAnsi="Verdana"/>
          <w:color w:val="000000"/>
          <w:sz w:val="28"/>
          <w:szCs w:val="28"/>
        </w:rPr>
      </w:pPr>
      <w:proofErr w:type="spellStart"/>
      <w:ins w:id="84" w:author="Unknown">
        <w:r w:rsidRPr="002B34C2">
          <w:rPr>
            <w:rFonts w:ascii="Verdana" w:hAnsi="Verdana"/>
            <w:color w:val="000000"/>
            <w:sz w:val="28"/>
            <w:szCs w:val="28"/>
          </w:rPr>
          <w:t>java.util.EventObject</w:t>
        </w:r>
        <w:proofErr w:type="spellEnd"/>
      </w:ins>
    </w:p>
    <w:p w:rsidR="002B34C2" w:rsidRPr="002B34C2" w:rsidRDefault="002B34C2" w:rsidP="00E74B02">
      <w:pPr>
        <w:pStyle w:val="NormalWeb"/>
        <w:spacing w:before="0" w:beforeAutospacing="0" w:after="0" w:afterAutospacing="0"/>
        <w:ind w:left="360" w:right="48"/>
        <w:jc w:val="both"/>
        <w:rPr>
          <w:ins w:id="85" w:author="Unknown"/>
          <w:rFonts w:ascii="Verdana" w:hAnsi="Verdana"/>
          <w:color w:val="000000"/>
          <w:sz w:val="28"/>
          <w:szCs w:val="28"/>
        </w:rPr>
      </w:pPr>
      <w:proofErr w:type="spellStart"/>
      <w:ins w:id="86" w:author="Unknown">
        <w:r w:rsidRPr="002B34C2">
          <w:rPr>
            <w:rFonts w:ascii="Verdana" w:hAnsi="Verdana"/>
            <w:color w:val="000000"/>
            <w:sz w:val="28"/>
            <w:szCs w:val="28"/>
          </w:rPr>
          <w:t>java.lang.Object</w:t>
        </w:r>
        <w:proofErr w:type="spellEnd"/>
      </w:ins>
    </w:p>
    <w:p w:rsidR="002B34C2" w:rsidRPr="002B34C2" w:rsidRDefault="002B34C2" w:rsidP="00E74B02">
      <w:pPr>
        <w:pBdr>
          <w:bottom w:val="double" w:sz="6" w:space="1" w:color="auto"/>
        </w:pBdr>
        <w:spacing w:after="0" w:line="240" w:lineRule="auto"/>
        <w:ind w:left="48" w:right="48"/>
        <w:jc w:val="both"/>
        <w:rPr>
          <w:rFonts w:ascii="Verdana" w:eastAsia="Times New Roman" w:hAnsi="Verdana" w:cs="Times New Roman"/>
          <w:color w:val="000000"/>
          <w:sz w:val="28"/>
          <w:szCs w:val="28"/>
          <w:lang w:bidi="pa-IN"/>
        </w:rPr>
      </w:pP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java.awt.*;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w:t>
      </w:r>
      <w:proofErr w:type="spellStart"/>
      <w:r w:rsidRPr="002B34C2">
        <w:rPr>
          <w:rFonts w:ascii="Consolas" w:hAnsi="Consolas"/>
          <w:sz w:val="28"/>
          <w:szCs w:val="28"/>
        </w:rPr>
        <w:t>java.awt.event</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w:t>
      </w:r>
      <w:proofErr w:type="spellStart"/>
      <w:r w:rsidRPr="002B34C2">
        <w:rPr>
          <w:rFonts w:ascii="Consolas" w:hAnsi="Consolas"/>
          <w:sz w:val="28"/>
          <w:szCs w:val="28"/>
        </w:rPr>
        <w:t>java.applet</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w:t>
      </w:r>
      <w:proofErr w:type="spellStart"/>
      <w:r w:rsidRPr="002B34C2">
        <w:rPr>
          <w:rFonts w:ascii="Consolas" w:hAnsi="Consolas"/>
          <w:sz w:val="28"/>
          <w:szCs w:val="28"/>
        </w:rPr>
        <w:t>java.applet</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w:t>
      </w:r>
      <w:proofErr w:type="spellStart"/>
      <w:r w:rsidRPr="002B34C2">
        <w:rPr>
          <w:rFonts w:ascii="Consolas" w:hAnsi="Consolas"/>
          <w:sz w:val="28"/>
          <w:szCs w:val="28"/>
        </w:rPr>
        <w:t>java.awt.event</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import</w:t>
      </w:r>
      <w:proofErr w:type="gramEnd"/>
      <w:r w:rsidRPr="002B34C2">
        <w:rPr>
          <w:rFonts w:ascii="Consolas" w:hAnsi="Consolas"/>
          <w:sz w:val="28"/>
          <w:szCs w:val="28"/>
        </w:rPr>
        <w:t xml:space="preserve"> java.awt.*;</w:t>
      </w:r>
    </w:p>
    <w:p w:rsidR="002B34C2" w:rsidRPr="002B34C2" w:rsidRDefault="002B34C2" w:rsidP="00E74B02">
      <w:pPr>
        <w:pStyle w:val="HTMLPreformatted"/>
        <w:shd w:val="clear" w:color="auto" w:fill="1E2A37"/>
        <w:rPr>
          <w:rFonts w:ascii="Consolas" w:hAnsi="Consolas"/>
          <w:sz w:val="28"/>
          <w:szCs w:val="28"/>
        </w:rPr>
      </w:pP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class Test extends Applet implements </w:t>
      </w:r>
      <w:proofErr w:type="spellStart"/>
      <w:r w:rsidRPr="002B34C2">
        <w:rPr>
          <w:rFonts w:ascii="Consolas" w:hAnsi="Consolas"/>
          <w:sz w:val="28"/>
          <w:szCs w:val="28"/>
        </w:rPr>
        <w:t>KeyListener</w:t>
      </w:r>
      <w:proofErr w:type="spellEnd"/>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 xml:space="preserve">String </w:t>
      </w:r>
      <w:proofErr w:type="spellStart"/>
      <w:r w:rsidRPr="002B34C2">
        <w:rPr>
          <w:rFonts w:ascii="Consolas" w:hAnsi="Consolas"/>
          <w:sz w:val="28"/>
          <w:szCs w:val="28"/>
        </w:rPr>
        <w:t>msg</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void </w:t>
      </w:r>
      <w:proofErr w:type="spellStart"/>
      <w:r w:rsidRPr="002B34C2">
        <w:rPr>
          <w:rFonts w:ascii="Consolas" w:hAnsi="Consolas"/>
          <w:sz w:val="28"/>
          <w:szCs w:val="28"/>
        </w:rPr>
        <w:t>init</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spellStart"/>
      <w:proofErr w:type="gramStart"/>
      <w:r w:rsidRPr="002B34C2">
        <w:rPr>
          <w:rFonts w:ascii="Consolas" w:hAnsi="Consolas"/>
          <w:sz w:val="28"/>
          <w:szCs w:val="28"/>
        </w:rPr>
        <w:t>addKeyListener</w:t>
      </w:r>
      <w:proofErr w:type="spellEnd"/>
      <w:r w:rsidRPr="002B34C2">
        <w:rPr>
          <w:rFonts w:ascii="Consolas" w:hAnsi="Consolas"/>
          <w:sz w:val="28"/>
          <w:szCs w:val="28"/>
        </w:rPr>
        <w:t>(</w:t>
      </w:r>
      <w:proofErr w:type="gramEnd"/>
      <w:r w:rsidRPr="002B34C2">
        <w:rPr>
          <w:rFonts w:ascii="Consolas" w:hAnsi="Consolas"/>
          <w:sz w:val="28"/>
          <w:szCs w:val="28"/>
        </w:rPr>
        <w:t xml:space="preserve">this);       </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void </w:t>
      </w:r>
      <w:proofErr w:type="spellStart"/>
      <w:r w:rsidRPr="002B34C2">
        <w:rPr>
          <w:rFonts w:ascii="Consolas" w:hAnsi="Consolas"/>
          <w:sz w:val="28"/>
          <w:szCs w:val="28"/>
        </w:rPr>
        <w:t>keyPressed</w:t>
      </w:r>
      <w:proofErr w:type="spellEnd"/>
      <w:r w:rsidRPr="002B34C2">
        <w:rPr>
          <w:rFonts w:ascii="Consolas" w:hAnsi="Consolas"/>
          <w:sz w:val="28"/>
          <w:szCs w:val="28"/>
        </w:rPr>
        <w:t>(</w:t>
      </w:r>
      <w:proofErr w:type="spellStart"/>
      <w:r w:rsidRPr="002B34C2">
        <w:rPr>
          <w:rFonts w:ascii="Consolas" w:hAnsi="Consolas"/>
          <w:sz w:val="28"/>
          <w:szCs w:val="28"/>
        </w:rPr>
        <w:t>KeyEvent</w:t>
      </w:r>
      <w:proofErr w:type="spellEnd"/>
      <w:r w:rsidRPr="002B34C2">
        <w:rPr>
          <w:rFonts w:ascii="Consolas" w:hAnsi="Consolas"/>
          <w:sz w:val="28"/>
          <w:szCs w:val="28"/>
        </w:rPr>
        <w:t xml:space="preserve"> k)</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spellStart"/>
      <w:proofErr w:type="gramStart"/>
      <w:r w:rsidRPr="002B34C2">
        <w:rPr>
          <w:rFonts w:ascii="Consolas" w:hAnsi="Consolas"/>
          <w:sz w:val="28"/>
          <w:szCs w:val="28"/>
        </w:rPr>
        <w:t>showStatus</w:t>
      </w:r>
      <w:proofErr w:type="spellEnd"/>
      <w:r w:rsidRPr="002B34C2">
        <w:rPr>
          <w:rFonts w:ascii="Consolas" w:hAnsi="Consolas"/>
          <w:sz w:val="28"/>
          <w:szCs w:val="28"/>
        </w:rPr>
        <w:t>(</w:t>
      </w:r>
      <w:proofErr w:type="gramEnd"/>
      <w:r w:rsidRPr="002B34C2">
        <w:rPr>
          <w:rFonts w:ascii="Consolas" w:hAnsi="Consolas"/>
          <w:sz w:val="28"/>
          <w:szCs w:val="28"/>
        </w:rPr>
        <w:t>"</w:t>
      </w:r>
      <w:proofErr w:type="spellStart"/>
      <w:r w:rsidRPr="002B34C2">
        <w:rPr>
          <w:rFonts w:ascii="Consolas" w:hAnsi="Consolas"/>
          <w:sz w:val="28"/>
          <w:szCs w:val="28"/>
        </w:rPr>
        <w:t>KeyPressed</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void </w:t>
      </w:r>
      <w:proofErr w:type="spellStart"/>
      <w:r w:rsidRPr="002B34C2">
        <w:rPr>
          <w:rFonts w:ascii="Consolas" w:hAnsi="Consolas"/>
          <w:sz w:val="28"/>
          <w:szCs w:val="28"/>
        </w:rPr>
        <w:t>keyReleased</w:t>
      </w:r>
      <w:proofErr w:type="spellEnd"/>
      <w:r w:rsidRPr="002B34C2">
        <w:rPr>
          <w:rFonts w:ascii="Consolas" w:hAnsi="Consolas"/>
          <w:sz w:val="28"/>
          <w:szCs w:val="28"/>
        </w:rPr>
        <w:t>(</w:t>
      </w:r>
      <w:proofErr w:type="spellStart"/>
      <w:r w:rsidRPr="002B34C2">
        <w:rPr>
          <w:rFonts w:ascii="Consolas" w:hAnsi="Consolas"/>
          <w:sz w:val="28"/>
          <w:szCs w:val="28"/>
        </w:rPr>
        <w:t>KeyEvent</w:t>
      </w:r>
      <w:proofErr w:type="spellEnd"/>
      <w:r w:rsidRPr="002B34C2">
        <w:rPr>
          <w:rFonts w:ascii="Consolas" w:hAnsi="Consolas"/>
          <w:sz w:val="28"/>
          <w:szCs w:val="28"/>
        </w:rPr>
        <w:t xml:space="preserve"> k)</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spellStart"/>
      <w:proofErr w:type="gramStart"/>
      <w:r w:rsidRPr="002B34C2">
        <w:rPr>
          <w:rFonts w:ascii="Consolas" w:hAnsi="Consolas"/>
          <w:sz w:val="28"/>
          <w:szCs w:val="28"/>
        </w:rPr>
        <w:t>showStatus</w:t>
      </w:r>
      <w:proofErr w:type="spellEnd"/>
      <w:r w:rsidRPr="002B34C2">
        <w:rPr>
          <w:rFonts w:ascii="Consolas" w:hAnsi="Consolas"/>
          <w:sz w:val="28"/>
          <w:szCs w:val="28"/>
        </w:rPr>
        <w:t>(</w:t>
      </w:r>
      <w:proofErr w:type="gramEnd"/>
      <w:r w:rsidRPr="002B34C2">
        <w:rPr>
          <w:rFonts w:ascii="Consolas" w:hAnsi="Consolas"/>
          <w:sz w:val="28"/>
          <w:szCs w:val="28"/>
        </w:rPr>
        <w:t>"</w:t>
      </w:r>
      <w:proofErr w:type="spellStart"/>
      <w:r w:rsidRPr="002B34C2">
        <w:rPr>
          <w:rFonts w:ascii="Consolas" w:hAnsi="Consolas"/>
          <w:sz w:val="28"/>
          <w:szCs w:val="28"/>
        </w:rPr>
        <w:t>KeyRealesed</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void </w:t>
      </w:r>
      <w:proofErr w:type="spellStart"/>
      <w:r w:rsidRPr="002B34C2">
        <w:rPr>
          <w:rFonts w:ascii="Consolas" w:hAnsi="Consolas"/>
          <w:sz w:val="28"/>
          <w:szCs w:val="28"/>
        </w:rPr>
        <w:t>keyTyped</w:t>
      </w:r>
      <w:proofErr w:type="spellEnd"/>
      <w:r w:rsidRPr="002B34C2">
        <w:rPr>
          <w:rFonts w:ascii="Consolas" w:hAnsi="Consolas"/>
          <w:sz w:val="28"/>
          <w:szCs w:val="28"/>
        </w:rPr>
        <w:t>(</w:t>
      </w:r>
      <w:proofErr w:type="spellStart"/>
      <w:r w:rsidRPr="002B34C2">
        <w:rPr>
          <w:rFonts w:ascii="Consolas" w:hAnsi="Consolas"/>
          <w:sz w:val="28"/>
          <w:szCs w:val="28"/>
        </w:rPr>
        <w:t>KeyEvent</w:t>
      </w:r>
      <w:proofErr w:type="spellEnd"/>
      <w:r w:rsidRPr="002B34C2">
        <w:rPr>
          <w:rFonts w:ascii="Consolas" w:hAnsi="Consolas"/>
          <w:sz w:val="28"/>
          <w:szCs w:val="28"/>
        </w:rPr>
        <w:t xml:space="preserve"> k)</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spellStart"/>
      <w:proofErr w:type="gramStart"/>
      <w:r w:rsidRPr="002B34C2">
        <w:rPr>
          <w:rFonts w:ascii="Consolas" w:hAnsi="Consolas"/>
          <w:sz w:val="28"/>
          <w:szCs w:val="28"/>
        </w:rPr>
        <w:t>msg</w:t>
      </w:r>
      <w:proofErr w:type="spellEnd"/>
      <w:proofErr w:type="gramEnd"/>
      <w:r w:rsidRPr="002B34C2">
        <w:rPr>
          <w:rFonts w:ascii="Consolas" w:hAnsi="Consolas"/>
          <w:sz w:val="28"/>
          <w:szCs w:val="28"/>
        </w:rPr>
        <w:t xml:space="preserve"> = </w:t>
      </w:r>
      <w:proofErr w:type="spellStart"/>
      <w:r w:rsidRPr="002B34C2">
        <w:rPr>
          <w:rFonts w:ascii="Consolas" w:hAnsi="Consolas"/>
          <w:sz w:val="28"/>
          <w:szCs w:val="28"/>
        </w:rPr>
        <w:t>msg+k.getKeyChar</w:t>
      </w:r>
      <w:proofErr w:type="spell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repaint(</w:t>
      </w:r>
      <w:proofErr w:type="gramEnd"/>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gramStart"/>
      <w:r w:rsidRPr="002B34C2">
        <w:rPr>
          <w:rFonts w:ascii="Consolas" w:hAnsi="Consolas"/>
          <w:sz w:val="28"/>
          <w:szCs w:val="28"/>
        </w:rPr>
        <w:t>public</w:t>
      </w:r>
      <w:proofErr w:type="gramEnd"/>
      <w:r w:rsidRPr="002B34C2">
        <w:rPr>
          <w:rFonts w:ascii="Consolas" w:hAnsi="Consolas"/>
          <w:sz w:val="28"/>
          <w:szCs w:val="28"/>
        </w:rPr>
        <w:t xml:space="preserve"> void paint(Graphics g)</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proofErr w:type="spellStart"/>
      <w:proofErr w:type="gramStart"/>
      <w:r w:rsidRPr="002B34C2">
        <w:rPr>
          <w:rFonts w:ascii="Consolas" w:hAnsi="Consolas"/>
          <w:sz w:val="28"/>
          <w:szCs w:val="28"/>
        </w:rPr>
        <w:t>g.drawString</w:t>
      </w:r>
      <w:proofErr w:type="spellEnd"/>
      <w:r w:rsidRPr="002B34C2">
        <w:rPr>
          <w:rFonts w:ascii="Consolas" w:hAnsi="Consolas"/>
          <w:sz w:val="28"/>
          <w:szCs w:val="28"/>
        </w:rPr>
        <w:t>(</w:t>
      </w:r>
      <w:proofErr w:type="spellStart"/>
      <w:proofErr w:type="gramEnd"/>
      <w:r w:rsidRPr="002B34C2">
        <w:rPr>
          <w:rFonts w:ascii="Consolas" w:hAnsi="Consolas"/>
          <w:sz w:val="28"/>
          <w:szCs w:val="28"/>
        </w:rPr>
        <w:t>msg</w:t>
      </w:r>
      <w:proofErr w:type="spellEnd"/>
      <w:r w:rsidRPr="002B34C2">
        <w:rPr>
          <w:rFonts w:ascii="Consolas" w:hAnsi="Consolas"/>
          <w:sz w:val="28"/>
          <w:szCs w:val="28"/>
        </w:rPr>
        <w:t>, 20, 40);</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2B34C2" w:rsidRDefault="002B34C2" w:rsidP="00E74B02">
      <w:pPr>
        <w:pStyle w:val="HTMLPreformatted"/>
        <w:shd w:val="clear" w:color="auto" w:fill="1E2A37"/>
        <w:ind w:left="360"/>
        <w:rPr>
          <w:rFonts w:ascii="Consolas" w:hAnsi="Consolas"/>
          <w:sz w:val="28"/>
          <w:szCs w:val="28"/>
        </w:rPr>
      </w:pPr>
      <w:r w:rsidRPr="002B34C2">
        <w:rPr>
          <w:rFonts w:ascii="Consolas" w:hAnsi="Consolas"/>
          <w:sz w:val="28"/>
          <w:szCs w:val="28"/>
        </w:rPr>
        <w:t>}</w:t>
      </w:r>
    </w:p>
    <w:p w:rsidR="002B34C2" w:rsidRPr="00E74B02" w:rsidRDefault="002B34C2" w:rsidP="00E74B02">
      <w:pPr>
        <w:spacing w:after="0" w:line="240" w:lineRule="auto"/>
        <w:ind w:left="360" w:right="48"/>
        <w:jc w:val="both"/>
        <w:rPr>
          <w:rFonts w:ascii="Verdana" w:eastAsia="Times New Roman" w:hAnsi="Verdana" w:cs="Times New Roman"/>
          <w:sz w:val="28"/>
          <w:szCs w:val="28"/>
          <w:lang w:bidi="pa-IN"/>
        </w:rPr>
      </w:pPr>
      <w:r w:rsidRPr="00E74B02">
        <w:rPr>
          <w:rFonts w:ascii="Verdana" w:eastAsia="Times New Roman" w:hAnsi="Verdana" w:cs="Times New Roman"/>
          <w:sz w:val="28"/>
          <w:szCs w:val="28"/>
          <w:lang w:bidi="pa-IN"/>
        </w:rPr>
        <w:t>==</w:t>
      </w:r>
    </w:p>
    <w:p w:rsidR="002B34C2" w:rsidRPr="002B34C2" w:rsidRDefault="002B34C2" w:rsidP="00E74B02">
      <w:pPr>
        <w:pStyle w:val="NormalWeb"/>
        <w:spacing w:before="0" w:beforeAutospacing="0" w:after="0" w:afterAutospacing="0"/>
        <w:ind w:left="360" w:right="48"/>
        <w:jc w:val="both"/>
        <w:rPr>
          <w:ins w:id="87" w:author="Unknown"/>
          <w:rFonts w:ascii="Verdana" w:hAnsi="Verdana"/>
          <w:color w:val="000000"/>
          <w:sz w:val="28"/>
          <w:szCs w:val="28"/>
        </w:rPr>
      </w:pPr>
    </w:p>
    <w:p w:rsidR="002B34C2" w:rsidRPr="002B34C2" w:rsidRDefault="002B34C2" w:rsidP="00E74B02">
      <w:pPr>
        <w:pStyle w:val="Heading2"/>
        <w:spacing w:before="0" w:beforeAutospacing="0" w:after="0" w:afterAutospacing="0"/>
        <w:ind w:left="360" w:right="48"/>
        <w:rPr>
          <w:ins w:id="88" w:author="Unknown"/>
          <w:rFonts w:ascii="Verdana" w:hAnsi="Verdana"/>
          <w:b w:val="0"/>
          <w:bCs w:val="0"/>
          <w:color w:val="121214"/>
          <w:spacing w:val="-11"/>
          <w:sz w:val="28"/>
          <w:szCs w:val="28"/>
        </w:rPr>
      </w:pPr>
      <w:ins w:id="89" w:author="Unknown">
        <w:r w:rsidRPr="002B34C2">
          <w:rPr>
            <w:rFonts w:ascii="Verdana" w:hAnsi="Verdana"/>
            <w:b w:val="0"/>
            <w:bCs w:val="0"/>
            <w:color w:val="121214"/>
            <w:spacing w:val="-11"/>
            <w:sz w:val="28"/>
            <w:szCs w:val="28"/>
          </w:rPr>
          <w:t>AWT Event Classes:</w:t>
        </w:r>
      </w:ins>
    </w:p>
    <w:p w:rsidR="002B34C2" w:rsidRPr="002B34C2" w:rsidRDefault="002B34C2" w:rsidP="00E74B02">
      <w:pPr>
        <w:pStyle w:val="NormalWeb"/>
        <w:spacing w:before="0" w:beforeAutospacing="0" w:after="0" w:afterAutospacing="0"/>
        <w:ind w:left="360" w:right="48"/>
        <w:jc w:val="both"/>
        <w:rPr>
          <w:ins w:id="90" w:author="Unknown"/>
          <w:rFonts w:ascii="Verdana" w:hAnsi="Verdana"/>
          <w:color w:val="000000"/>
          <w:sz w:val="28"/>
          <w:szCs w:val="28"/>
        </w:rPr>
      </w:pPr>
      <w:ins w:id="91" w:author="Unknown">
        <w:r w:rsidRPr="002B34C2">
          <w:rPr>
            <w:rFonts w:ascii="Verdana" w:hAnsi="Verdana"/>
            <w:color w:val="000000"/>
            <w:sz w:val="28"/>
            <w:szCs w:val="28"/>
          </w:rPr>
          <w:t>Following is the list of commonly used event classes.</w:t>
        </w:r>
      </w:ins>
    </w:p>
    <w:tbl>
      <w:tblPr>
        <w:tblW w:w="108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069"/>
        <w:gridCol w:w="9820"/>
      </w:tblGrid>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Sr. No.</w:t>
            </w:r>
          </w:p>
        </w:tc>
        <w:tc>
          <w:tcPr>
            <w:tcW w:w="10077"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Control &amp; Description</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1" w:history="1">
              <w:proofErr w:type="spellStart"/>
              <w:r w:rsidR="002B34C2" w:rsidRPr="002B34C2">
                <w:rPr>
                  <w:rStyle w:val="Hyperlink"/>
                  <w:rFonts w:ascii="Verdana" w:hAnsi="Verdana"/>
                  <w:b/>
                  <w:bCs/>
                  <w:color w:val="313131"/>
                  <w:sz w:val="28"/>
                  <w:szCs w:val="28"/>
                </w:rPr>
                <w:t>AWTEvent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It is the root event class for all AWT events. This class and its subclasses </w:t>
            </w:r>
            <w:proofErr w:type="spellStart"/>
            <w:r w:rsidRPr="002B34C2">
              <w:rPr>
                <w:rFonts w:ascii="Verdana" w:hAnsi="Verdana"/>
                <w:color w:val="000000"/>
                <w:sz w:val="28"/>
                <w:szCs w:val="28"/>
              </w:rPr>
              <w:t>supercede</w:t>
            </w:r>
            <w:proofErr w:type="spellEnd"/>
            <w:r w:rsidRPr="002B34C2">
              <w:rPr>
                <w:rFonts w:ascii="Verdana" w:hAnsi="Verdana"/>
                <w:color w:val="000000"/>
                <w:sz w:val="28"/>
                <w:szCs w:val="28"/>
              </w:rPr>
              <w:t xml:space="preserve"> the original </w:t>
            </w:r>
            <w:proofErr w:type="spellStart"/>
            <w:r w:rsidRPr="002B34C2">
              <w:rPr>
                <w:rFonts w:ascii="Verdana" w:hAnsi="Verdana"/>
                <w:color w:val="000000"/>
                <w:sz w:val="28"/>
                <w:szCs w:val="28"/>
              </w:rPr>
              <w:t>java.awt.Event</w:t>
            </w:r>
            <w:proofErr w:type="spellEnd"/>
            <w:r w:rsidRPr="002B34C2">
              <w:rPr>
                <w:rFonts w:ascii="Verdana" w:hAnsi="Verdana"/>
                <w:color w:val="000000"/>
                <w:sz w:val="28"/>
                <w:szCs w:val="28"/>
              </w:rPr>
              <w:t xml:space="preserve"> class.</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2" w:history="1">
              <w:proofErr w:type="spellStart"/>
              <w:r w:rsidR="002B34C2" w:rsidRPr="002B34C2">
                <w:rPr>
                  <w:rStyle w:val="Hyperlink"/>
                  <w:rFonts w:ascii="Verdana" w:hAnsi="Verdana"/>
                  <w:b/>
                  <w:bCs/>
                  <w:color w:val="313131"/>
                  <w:sz w:val="28"/>
                  <w:szCs w:val="28"/>
                </w:rPr>
                <w:t>ActionEvent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ActionEvent</w:t>
            </w:r>
            <w:proofErr w:type="spellEnd"/>
            <w:r w:rsidRPr="002B34C2">
              <w:rPr>
                <w:rFonts w:ascii="Verdana" w:hAnsi="Verdana"/>
                <w:color w:val="000000"/>
                <w:sz w:val="28"/>
                <w:szCs w:val="28"/>
              </w:rPr>
              <w:t xml:space="preserve"> is generated when button is clicked or the item of a list is double clicked.</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3" w:history="1">
              <w:proofErr w:type="spellStart"/>
              <w:r w:rsidR="002B34C2" w:rsidRPr="002B34C2">
                <w:rPr>
                  <w:rStyle w:val="Hyperlink"/>
                  <w:rFonts w:ascii="Verdana" w:hAnsi="Verdana"/>
                  <w:b/>
                  <w:bCs/>
                  <w:color w:val="313131"/>
                  <w:sz w:val="28"/>
                  <w:szCs w:val="28"/>
                </w:rPr>
                <w:t>InputEvent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InputEvent</w:t>
            </w:r>
            <w:proofErr w:type="spellEnd"/>
            <w:r w:rsidRPr="002B34C2">
              <w:rPr>
                <w:rFonts w:ascii="Verdana" w:hAnsi="Verdana"/>
                <w:color w:val="000000"/>
                <w:sz w:val="28"/>
                <w:szCs w:val="28"/>
              </w:rPr>
              <w:t xml:space="preserve"> class is root event class for all component-level input events.</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4</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4" w:history="1">
              <w:proofErr w:type="spellStart"/>
              <w:r w:rsidR="002B34C2" w:rsidRPr="002B34C2">
                <w:rPr>
                  <w:rStyle w:val="Hyperlink"/>
                  <w:rFonts w:ascii="Verdana" w:hAnsi="Verdana"/>
                  <w:b/>
                  <w:bCs/>
                  <w:color w:val="313131"/>
                  <w:sz w:val="28"/>
                  <w:szCs w:val="28"/>
                </w:rPr>
                <w:t>KeyEvent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On entering the character the Key event is generated.</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5</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5" w:history="1">
              <w:proofErr w:type="spellStart"/>
              <w:r w:rsidR="002B34C2" w:rsidRPr="002B34C2">
                <w:rPr>
                  <w:rStyle w:val="Hyperlink"/>
                  <w:rFonts w:ascii="Verdana" w:hAnsi="Verdana"/>
                  <w:b/>
                  <w:bCs/>
                  <w:color w:val="313131"/>
                  <w:sz w:val="28"/>
                  <w:szCs w:val="28"/>
                </w:rPr>
                <w:t>MouseEvent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This event indicates a mouse action occurred in a component.</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6</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6" w:history="1">
              <w:proofErr w:type="spellStart"/>
              <w:r w:rsidR="002B34C2" w:rsidRPr="002B34C2">
                <w:rPr>
                  <w:rStyle w:val="Hyperlink"/>
                  <w:rFonts w:ascii="Verdana" w:hAnsi="Verdana"/>
                  <w:b/>
                  <w:bCs/>
                  <w:color w:val="313131"/>
                  <w:sz w:val="28"/>
                  <w:szCs w:val="28"/>
                </w:rPr>
                <w:t>TextEvent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text events.</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7</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7" w:history="1">
              <w:proofErr w:type="spellStart"/>
              <w:r w:rsidR="002B34C2" w:rsidRPr="002B34C2">
                <w:rPr>
                  <w:rStyle w:val="Hyperlink"/>
                  <w:rFonts w:ascii="Verdana" w:hAnsi="Verdana"/>
                  <w:b/>
                  <w:bCs/>
                  <w:color w:val="313131"/>
                  <w:sz w:val="28"/>
                  <w:szCs w:val="28"/>
                </w:rPr>
                <w:t>WindowEvent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change in state of a window.</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8</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8" w:history="1">
              <w:proofErr w:type="spellStart"/>
              <w:r w:rsidR="002B34C2" w:rsidRPr="002B34C2">
                <w:rPr>
                  <w:rStyle w:val="Hyperlink"/>
                  <w:rFonts w:ascii="Verdana" w:hAnsi="Verdana"/>
                  <w:b/>
                  <w:bCs/>
                  <w:color w:val="313131"/>
                  <w:sz w:val="28"/>
                  <w:szCs w:val="28"/>
                </w:rPr>
                <w:t>AdjustmentEvent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adjustment event emitted by Adjustable objects.</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9</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29" w:history="1">
              <w:proofErr w:type="spellStart"/>
              <w:r w:rsidR="002B34C2" w:rsidRPr="002B34C2">
                <w:rPr>
                  <w:rStyle w:val="Hyperlink"/>
                  <w:rFonts w:ascii="Verdana" w:hAnsi="Verdana"/>
                  <w:b/>
                  <w:bCs/>
                  <w:color w:val="313131"/>
                  <w:sz w:val="28"/>
                  <w:szCs w:val="28"/>
                </w:rPr>
                <w:t>ComponentEvent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change in state of a window.</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10</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0" w:history="1">
              <w:proofErr w:type="spellStart"/>
              <w:r w:rsidR="002B34C2" w:rsidRPr="002B34C2">
                <w:rPr>
                  <w:rStyle w:val="Hyperlink"/>
                  <w:rFonts w:ascii="Verdana" w:hAnsi="Verdana"/>
                  <w:b/>
                  <w:bCs/>
                  <w:color w:val="313131"/>
                  <w:sz w:val="28"/>
                  <w:szCs w:val="28"/>
                </w:rPr>
                <w:t>ContainerEvent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change in state of a window.</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11</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1" w:history="1">
              <w:proofErr w:type="spellStart"/>
              <w:r w:rsidR="002B34C2" w:rsidRPr="002B34C2">
                <w:rPr>
                  <w:rStyle w:val="Hyperlink"/>
                  <w:rFonts w:ascii="Verdana" w:hAnsi="Verdana"/>
                  <w:b/>
                  <w:bCs/>
                  <w:color w:val="313131"/>
                  <w:sz w:val="28"/>
                  <w:szCs w:val="28"/>
                </w:rPr>
                <w:t>MouseMotionEvent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change in state of a window.</w:t>
            </w:r>
          </w:p>
        </w:tc>
      </w:tr>
      <w:tr w:rsidR="002B34C2" w:rsidRPr="002B34C2" w:rsidTr="002B34C2">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12</w:t>
            </w:r>
          </w:p>
        </w:tc>
        <w:tc>
          <w:tcPr>
            <w:tcW w:w="10077"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2" w:history="1">
              <w:proofErr w:type="spellStart"/>
              <w:r w:rsidR="002B34C2" w:rsidRPr="002B34C2">
                <w:rPr>
                  <w:rStyle w:val="Hyperlink"/>
                  <w:rFonts w:ascii="Verdana" w:hAnsi="Verdana"/>
                  <w:b/>
                  <w:bCs/>
                  <w:color w:val="313131"/>
                  <w:sz w:val="28"/>
                  <w:szCs w:val="28"/>
                </w:rPr>
                <w:t>PaintEvent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The object of this class represents the change in state of a window.</w:t>
            </w:r>
          </w:p>
        </w:tc>
      </w:tr>
    </w:tbl>
    <w:p w:rsidR="002B34C2" w:rsidRPr="002B34C2" w:rsidRDefault="002B34C2" w:rsidP="00E74B02">
      <w:pPr>
        <w:pBdr>
          <w:bottom w:val="double" w:sz="6" w:space="1" w:color="auto"/>
        </w:pBdr>
        <w:spacing w:after="0" w:line="240" w:lineRule="auto"/>
        <w:ind w:left="48" w:right="48"/>
        <w:jc w:val="both"/>
        <w:rPr>
          <w:rFonts w:ascii="Verdana" w:eastAsia="Times New Roman" w:hAnsi="Verdana" w:cs="Times New Roman"/>
          <w:sz w:val="28"/>
          <w:szCs w:val="28"/>
          <w:lang w:bidi="pa-IN"/>
        </w:rPr>
      </w:pPr>
    </w:p>
    <w:p w:rsidR="002B34C2" w:rsidRPr="002B34C2" w:rsidRDefault="002B34C2" w:rsidP="00E74B02">
      <w:pPr>
        <w:pStyle w:val="Heading1"/>
        <w:spacing w:before="0" w:line="240" w:lineRule="auto"/>
        <w:ind w:left="360" w:right="48"/>
        <w:jc w:val="center"/>
        <w:rPr>
          <w:rFonts w:ascii="Verdana" w:hAnsi="Verdana"/>
          <w:b w:val="0"/>
          <w:bCs w:val="0"/>
          <w:color w:val="121214"/>
          <w:spacing w:val="-11"/>
        </w:rPr>
      </w:pPr>
      <w:r w:rsidRPr="002B34C2">
        <w:rPr>
          <w:rFonts w:ascii="Verdana" w:hAnsi="Verdana"/>
          <w:b w:val="0"/>
          <w:bCs w:val="0"/>
          <w:color w:val="121214"/>
          <w:spacing w:val="-11"/>
        </w:rPr>
        <w:t>AWT Layouts</w:t>
      </w:r>
    </w:p>
    <w:p w:rsidR="002B34C2" w:rsidRPr="00E74B02" w:rsidRDefault="004807A9" w:rsidP="00E74B02">
      <w:pPr>
        <w:spacing w:after="0" w:line="240" w:lineRule="auto"/>
        <w:ind w:left="360"/>
        <w:jc w:val="center"/>
        <w:rPr>
          <w:rFonts w:ascii="Verdana" w:hAnsi="Verdana"/>
          <w:color w:val="313131"/>
          <w:sz w:val="28"/>
          <w:szCs w:val="28"/>
        </w:rPr>
      </w:pPr>
      <w:r>
        <w:pict>
          <v:rect id="_x0000_i1035" style="width:0;height:0" o:hralign="center" o:hrstd="t" o:hr="t" fillcolor="#a0a0a0" stroked="f"/>
        </w:pict>
      </w:r>
    </w:p>
    <w:p w:rsidR="002B34C2" w:rsidRPr="002B34C2" w:rsidRDefault="002B34C2" w:rsidP="00E74B02">
      <w:pPr>
        <w:pStyle w:val="Heading2"/>
        <w:spacing w:before="0" w:beforeAutospacing="0" w:after="0" w:afterAutospacing="0"/>
        <w:ind w:left="360" w:right="48"/>
        <w:rPr>
          <w:ins w:id="92" w:author="Unknown"/>
          <w:rFonts w:ascii="Verdana" w:hAnsi="Verdana"/>
          <w:b w:val="0"/>
          <w:bCs w:val="0"/>
          <w:color w:val="121214"/>
          <w:spacing w:val="-11"/>
          <w:sz w:val="28"/>
          <w:szCs w:val="28"/>
        </w:rPr>
      </w:pPr>
      <w:ins w:id="93" w:author="Unknown">
        <w:r w:rsidRPr="002B34C2">
          <w:rPr>
            <w:rFonts w:ascii="Verdana" w:hAnsi="Verdana"/>
            <w:b w:val="0"/>
            <w:bCs w:val="0"/>
            <w:color w:val="121214"/>
            <w:spacing w:val="-11"/>
            <w:sz w:val="28"/>
            <w:szCs w:val="28"/>
          </w:rPr>
          <w:t>Introduction</w:t>
        </w:r>
      </w:ins>
    </w:p>
    <w:p w:rsidR="002B34C2" w:rsidRPr="002B34C2" w:rsidRDefault="002B34C2" w:rsidP="00E74B02">
      <w:pPr>
        <w:pStyle w:val="NormalWeb"/>
        <w:spacing w:before="0" w:beforeAutospacing="0" w:after="0" w:afterAutospacing="0"/>
        <w:ind w:left="360" w:right="48"/>
        <w:jc w:val="both"/>
        <w:rPr>
          <w:ins w:id="94" w:author="Unknown"/>
          <w:rFonts w:ascii="Verdana" w:hAnsi="Verdana"/>
          <w:color w:val="000000"/>
          <w:sz w:val="28"/>
          <w:szCs w:val="28"/>
        </w:rPr>
      </w:pPr>
      <w:ins w:id="95" w:author="Unknown">
        <w:r w:rsidRPr="002B34C2">
          <w:rPr>
            <w:rFonts w:ascii="Verdana" w:hAnsi="Verdana"/>
            <w:color w:val="000000"/>
            <w:sz w:val="28"/>
            <w:szCs w:val="28"/>
          </w:rPr>
          <w:t xml:space="preserve">Layout means the arrangement of components within the container. In other way we can say that placing the components at a particular position within the container. The task of </w:t>
        </w:r>
        <w:proofErr w:type="spellStart"/>
        <w:r w:rsidRPr="002B34C2">
          <w:rPr>
            <w:rFonts w:ascii="Verdana" w:hAnsi="Verdana"/>
            <w:color w:val="000000"/>
            <w:sz w:val="28"/>
            <w:szCs w:val="28"/>
          </w:rPr>
          <w:t>layouting</w:t>
        </w:r>
        <w:proofErr w:type="spellEnd"/>
        <w:r w:rsidRPr="002B34C2">
          <w:rPr>
            <w:rFonts w:ascii="Verdana" w:hAnsi="Verdana"/>
            <w:color w:val="000000"/>
            <w:sz w:val="28"/>
            <w:szCs w:val="28"/>
          </w:rPr>
          <w:t xml:space="preserve"> the controls is done automatically by the Layout Manager.</w:t>
        </w:r>
      </w:ins>
    </w:p>
    <w:p w:rsidR="002B34C2" w:rsidRPr="002B34C2" w:rsidRDefault="002B34C2" w:rsidP="00E74B02">
      <w:pPr>
        <w:pStyle w:val="Heading2"/>
        <w:spacing w:before="0" w:beforeAutospacing="0" w:after="0" w:afterAutospacing="0"/>
        <w:ind w:left="360" w:right="48"/>
        <w:rPr>
          <w:ins w:id="96" w:author="Unknown"/>
          <w:rFonts w:ascii="Verdana" w:hAnsi="Verdana"/>
          <w:b w:val="0"/>
          <w:bCs w:val="0"/>
          <w:color w:val="121214"/>
          <w:spacing w:val="-11"/>
          <w:sz w:val="28"/>
          <w:szCs w:val="28"/>
        </w:rPr>
      </w:pPr>
      <w:ins w:id="97" w:author="Unknown">
        <w:r w:rsidRPr="002B34C2">
          <w:rPr>
            <w:rFonts w:ascii="Verdana" w:hAnsi="Verdana"/>
            <w:b w:val="0"/>
            <w:bCs w:val="0"/>
            <w:color w:val="121214"/>
            <w:spacing w:val="-11"/>
            <w:sz w:val="28"/>
            <w:szCs w:val="28"/>
          </w:rPr>
          <w:t>Layout Manager</w:t>
        </w:r>
      </w:ins>
    </w:p>
    <w:p w:rsidR="002B34C2" w:rsidRPr="002B34C2" w:rsidRDefault="002B34C2" w:rsidP="00E74B02">
      <w:pPr>
        <w:pStyle w:val="NormalWeb"/>
        <w:spacing w:before="0" w:beforeAutospacing="0" w:after="0" w:afterAutospacing="0"/>
        <w:ind w:left="360" w:right="48"/>
        <w:jc w:val="both"/>
        <w:rPr>
          <w:ins w:id="98" w:author="Unknown"/>
          <w:rFonts w:ascii="Verdana" w:hAnsi="Verdana"/>
          <w:color w:val="000000"/>
          <w:sz w:val="28"/>
          <w:szCs w:val="28"/>
        </w:rPr>
      </w:pPr>
      <w:ins w:id="99" w:author="Unknown">
        <w:r w:rsidRPr="002B34C2">
          <w:rPr>
            <w:rFonts w:ascii="Verdana" w:hAnsi="Verdana"/>
            <w:color w:val="000000"/>
            <w:sz w:val="28"/>
            <w:szCs w:val="28"/>
          </w:rPr>
          <w:t>The layout manager automatically positions all the components within the container. If we do not use layout manager then also the components are positioned by the default layout manager. It is possible to layout the controls by hand but it becomes very difficult because of the following two reasons.</w:t>
        </w:r>
      </w:ins>
    </w:p>
    <w:p w:rsidR="002B34C2" w:rsidRPr="002B34C2" w:rsidRDefault="002B34C2" w:rsidP="00E74B02">
      <w:pPr>
        <w:pStyle w:val="NormalWeb"/>
        <w:spacing w:before="0" w:beforeAutospacing="0" w:after="0" w:afterAutospacing="0"/>
        <w:ind w:left="360" w:right="48"/>
        <w:jc w:val="both"/>
        <w:rPr>
          <w:ins w:id="100" w:author="Unknown"/>
          <w:rFonts w:ascii="Verdana" w:hAnsi="Verdana"/>
          <w:color w:val="000000"/>
          <w:sz w:val="28"/>
          <w:szCs w:val="28"/>
        </w:rPr>
      </w:pPr>
      <w:ins w:id="101" w:author="Unknown">
        <w:r w:rsidRPr="002B34C2">
          <w:rPr>
            <w:rFonts w:ascii="Verdana" w:hAnsi="Verdana"/>
            <w:color w:val="000000"/>
            <w:sz w:val="28"/>
            <w:szCs w:val="28"/>
          </w:rPr>
          <w:t>It is very tedious to handle a large number of controls within the container.</w:t>
        </w:r>
      </w:ins>
    </w:p>
    <w:p w:rsidR="002B34C2" w:rsidRPr="002B34C2" w:rsidRDefault="002B34C2" w:rsidP="00E74B02">
      <w:pPr>
        <w:pStyle w:val="NormalWeb"/>
        <w:spacing w:before="0" w:beforeAutospacing="0" w:after="0" w:afterAutospacing="0"/>
        <w:ind w:left="360" w:right="48"/>
        <w:jc w:val="both"/>
        <w:rPr>
          <w:ins w:id="102" w:author="Unknown"/>
          <w:rFonts w:ascii="Verdana" w:hAnsi="Verdana"/>
          <w:color w:val="000000"/>
          <w:sz w:val="28"/>
          <w:szCs w:val="28"/>
        </w:rPr>
      </w:pPr>
      <w:proofErr w:type="spellStart"/>
      <w:ins w:id="103" w:author="Unknown">
        <w:r w:rsidRPr="002B34C2">
          <w:rPr>
            <w:rFonts w:ascii="Verdana" w:hAnsi="Verdana"/>
            <w:color w:val="000000"/>
            <w:sz w:val="28"/>
            <w:szCs w:val="28"/>
          </w:rPr>
          <w:t>Oftenly</w:t>
        </w:r>
        <w:proofErr w:type="spellEnd"/>
        <w:r w:rsidRPr="002B34C2">
          <w:rPr>
            <w:rFonts w:ascii="Verdana" w:hAnsi="Verdana"/>
            <w:color w:val="000000"/>
            <w:sz w:val="28"/>
            <w:szCs w:val="28"/>
          </w:rPr>
          <w:t xml:space="preserve"> the width and height information of a component is not given when we need to arrange them.</w:t>
        </w:r>
      </w:ins>
    </w:p>
    <w:p w:rsidR="002B34C2" w:rsidRPr="002B34C2" w:rsidRDefault="002B34C2" w:rsidP="00E74B02">
      <w:pPr>
        <w:pStyle w:val="NormalWeb"/>
        <w:spacing w:before="0" w:beforeAutospacing="0" w:after="0" w:afterAutospacing="0"/>
        <w:ind w:left="360" w:right="48"/>
        <w:jc w:val="both"/>
        <w:rPr>
          <w:ins w:id="104" w:author="Unknown"/>
          <w:rFonts w:ascii="Verdana" w:hAnsi="Verdana"/>
          <w:color w:val="000000"/>
          <w:sz w:val="28"/>
          <w:szCs w:val="28"/>
        </w:rPr>
      </w:pPr>
      <w:ins w:id="105" w:author="Unknown">
        <w:r w:rsidRPr="002B34C2">
          <w:rPr>
            <w:rFonts w:ascii="Verdana" w:hAnsi="Verdana"/>
            <w:color w:val="000000"/>
            <w:sz w:val="28"/>
            <w:szCs w:val="28"/>
          </w:rPr>
          <w:t xml:space="preserve">Java provide us with various layout manager to position the controls. The properties like </w:t>
        </w:r>
        <w:proofErr w:type="spellStart"/>
        <w:r w:rsidRPr="002B34C2">
          <w:rPr>
            <w:rFonts w:ascii="Verdana" w:hAnsi="Verdana"/>
            <w:color w:val="000000"/>
            <w:sz w:val="28"/>
            <w:szCs w:val="28"/>
          </w:rPr>
          <w:t>size</w:t>
        </w:r>
        <w:proofErr w:type="gramStart"/>
        <w:r w:rsidRPr="002B34C2">
          <w:rPr>
            <w:rFonts w:ascii="Verdana" w:hAnsi="Verdana"/>
            <w:color w:val="000000"/>
            <w:sz w:val="28"/>
            <w:szCs w:val="28"/>
          </w:rPr>
          <w:t>,shape</w:t>
        </w:r>
        <w:proofErr w:type="spellEnd"/>
        <w:proofErr w:type="gramEnd"/>
        <w:r w:rsidRPr="002B34C2">
          <w:rPr>
            <w:rFonts w:ascii="Verdana" w:hAnsi="Verdana"/>
            <w:color w:val="000000"/>
            <w:sz w:val="28"/>
            <w:szCs w:val="28"/>
          </w:rPr>
          <w:t xml:space="preserve"> and arrangement varies from one layout manager to other layout manager. When the size of the applet or the application window changes the size, shape and arrangement of the components also changes in response i.e. the layout managers adapt to the dimensions of </w:t>
        </w:r>
        <w:proofErr w:type="spellStart"/>
        <w:r w:rsidRPr="002B34C2">
          <w:rPr>
            <w:rFonts w:ascii="Verdana" w:hAnsi="Verdana"/>
            <w:color w:val="000000"/>
            <w:sz w:val="28"/>
            <w:szCs w:val="28"/>
          </w:rPr>
          <w:t>appletviewer</w:t>
        </w:r>
        <w:proofErr w:type="spellEnd"/>
        <w:r w:rsidRPr="002B34C2">
          <w:rPr>
            <w:rFonts w:ascii="Verdana" w:hAnsi="Verdana"/>
            <w:color w:val="000000"/>
            <w:sz w:val="28"/>
            <w:szCs w:val="28"/>
          </w:rPr>
          <w:t xml:space="preserve"> or the application window.</w:t>
        </w:r>
      </w:ins>
    </w:p>
    <w:p w:rsidR="002B34C2" w:rsidRPr="002B34C2" w:rsidRDefault="002B34C2" w:rsidP="00E74B02">
      <w:pPr>
        <w:pStyle w:val="NormalWeb"/>
        <w:spacing w:before="0" w:beforeAutospacing="0" w:after="0" w:afterAutospacing="0"/>
        <w:ind w:left="360" w:right="48"/>
        <w:jc w:val="both"/>
        <w:rPr>
          <w:ins w:id="106" w:author="Unknown"/>
          <w:rFonts w:ascii="Verdana" w:hAnsi="Verdana"/>
          <w:color w:val="000000"/>
          <w:sz w:val="28"/>
          <w:szCs w:val="28"/>
        </w:rPr>
      </w:pPr>
      <w:ins w:id="107" w:author="Unknown">
        <w:r w:rsidRPr="002B34C2">
          <w:rPr>
            <w:rFonts w:ascii="Verdana" w:hAnsi="Verdana"/>
            <w:color w:val="000000"/>
            <w:sz w:val="28"/>
            <w:szCs w:val="28"/>
          </w:rPr>
          <w:t xml:space="preserve">The layout manager is associated with every Container object. Each layout manager is an object of the class that implements the </w:t>
        </w:r>
        <w:proofErr w:type="spellStart"/>
        <w:r w:rsidRPr="002B34C2">
          <w:rPr>
            <w:rFonts w:ascii="Verdana" w:hAnsi="Verdana"/>
            <w:color w:val="000000"/>
            <w:sz w:val="28"/>
            <w:szCs w:val="28"/>
          </w:rPr>
          <w:t>LayoutManager</w:t>
        </w:r>
        <w:proofErr w:type="spellEnd"/>
        <w:r w:rsidRPr="002B34C2">
          <w:rPr>
            <w:rFonts w:ascii="Verdana" w:hAnsi="Verdana"/>
            <w:color w:val="000000"/>
            <w:sz w:val="28"/>
            <w:szCs w:val="28"/>
          </w:rPr>
          <w:t xml:space="preserve"> interface.</w:t>
        </w:r>
      </w:ins>
    </w:p>
    <w:p w:rsidR="002B34C2" w:rsidRPr="002B34C2" w:rsidRDefault="002B34C2" w:rsidP="00E74B02">
      <w:pPr>
        <w:pStyle w:val="NormalWeb"/>
        <w:spacing w:before="0" w:beforeAutospacing="0" w:after="0" w:afterAutospacing="0"/>
        <w:ind w:left="360" w:right="48"/>
        <w:jc w:val="both"/>
        <w:rPr>
          <w:ins w:id="108" w:author="Unknown"/>
          <w:rFonts w:ascii="Verdana" w:hAnsi="Verdana"/>
          <w:color w:val="000000"/>
          <w:sz w:val="28"/>
          <w:szCs w:val="28"/>
        </w:rPr>
      </w:pPr>
      <w:ins w:id="109" w:author="Unknown">
        <w:r w:rsidRPr="002B34C2">
          <w:rPr>
            <w:rFonts w:ascii="Verdana" w:hAnsi="Verdana"/>
            <w:color w:val="000000"/>
            <w:sz w:val="28"/>
            <w:szCs w:val="28"/>
          </w:rPr>
          <w:t>Following are the interfaces defining functionalities of Layout Managers.</w:t>
        </w:r>
      </w:ins>
    </w:p>
    <w:tbl>
      <w:tblPr>
        <w:tblW w:w="1097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069"/>
        <w:gridCol w:w="9910"/>
      </w:tblGrid>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Sr. No.</w:t>
            </w:r>
          </w:p>
        </w:tc>
        <w:tc>
          <w:tcPr>
            <w:tcW w:w="10198"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Interface &amp; Description</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10198"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3" w:history="1">
              <w:proofErr w:type="spellStart"/>
              <w:r w:rsidR="002B34C2" w:rsidRPr="002B34C2">
                <w:rPr>
                  <w:rStyle w:val="Hyperlink"/>
                  <w:rFonts w:ascii="Verdana" w:hAnsi="Verdana"/>
                  <w:b/>
                  <w:bCs/>
                  <w:color w:val="313131"/>
                  <w:sz w:val="28"/>
                  <w:szCs w:val="28"/>
                </w:rPr>
                <w:t>LayoutManager</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LayoutManager</w:t>
            </w:r>
            <w:proofErr w:type="spellEnd"/>
            <w:r w:rsidRPr="002B34C2">
              <w:rPr>
                <w:rFonts w:ascii="Verdana" w:hAnsi="Verdana"/>
                <w:color w:val="000000"/>
                <w:sz w:val="28"/>
                <w:szCs w:val="28"/>
              </w:rPr>
              <w:t xml:space="preserve"> interface declares those methods which need to be implemented by the class whose object will act as a layout manager.</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10198"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4" w:history="1">
              <w:r w:rsidR="002B34C2" w:rsidRPr="002B34C2">
                <w:rPr>
                  <w:rStyle w:val="Hyperlink"/>
                  <w:rFonts w:ascii="Verdana" w:hAnsi="Verdana"/>
                  <w:b/>
                  <w:bCs/>
                  <w:color w:val="313131"/>
                  <w:sz w:val="28"/>
                  <w:szCs w:val="28"/>
                </w:rPr>
                <w:t>LayoutManager2</w:t>
              </w:r>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LayoutManager2 is the sub-interface of the </w:t>
            </w:r>
            <w:proofErr w:type="spellStart"/>
            <w:r w:rsidRPr="002B34C2">
              <w:rPr>
                <w:rFonts w:ascii="Verdana" w:hAnsi="Verdana"/>
                <w:color w:val="000000"/>
                <w:sz w:val="28"/>
                <w:szCs w:val="28"/>
              </w:rPr>
              <w:t>LayoutManager.This</w:t>
            </w:r>
            <w:proofErr w:type="spellEnd"/>
            <w:r w:rsidRPr="002B34C2">
              <w:rPr>
                <w:rFonts w:ascii="Verdana" w:hAnsi="Verdana"/>
                <w:color w:val="000000"/>
                <w:sz w:val="28"/>
                <w:szCs w:val="28"/>
              </w:rPr>
              <w:t xml:space="preserve"> interface is for those classes that know how to layout containers based on layout constraint object.</w:t>
            </w:r>
          </w:p>
        </w:tc>
      </w:tr>
    </w:tbl>
    <w:p w:rsidR="002B34C2" w:rsidRPr="002B34C2" w:rsidRDefault="002B34C2" w:rsidP="00E74B02">
      <w:pPr>
        <w:pStyle w:val="Heading2"/>
        <w:spacing w:before="0" w:beforeAutospacing="0" w:after="0" w:afterAutospacing="0"/>
        <w:ind w:left="360" w:right="48"/>
        <w:rPr>
          <w:ins w:id="110" w:author="Unknown"/>
          <w:rFonts w:ascii="Verdana" w:hAnsi="Verdana"/>
          <w:b w:val="0"/>
          <w:bCs w:val="0"/>
          <w:color w:val="121214"/>
          <w:spacing w:val="-11"/>
          <w:sz w:val="28"/>
          <w:szCs w:val="28"/>
        </w:rPr>
      </w:pPr>
      <w:ins w:id="111" w:author="Unknown">
        <w:r w:rsidRPr="002B34C2">
          <w:rPr>
            <w:rFonts w:ascii="Verdana" w:hAnsi="Verdana"/>
            <w:b w:val="0"/>
            <w:bCs w:val="0"/>
            <w:color w:val="121214"/>
            <w:spacing w:val="-11"/>
            <w:sz w:val="28"/>
            <w:szCs w:val="28"/>
          </w:rPr>
          <w:t>AWT Layout Manager Classes:</w:t>
        </w:r>
      </w:ins>
    </w:p>
    <w:p w:rsidR="002B34C2" w:rsidRPr="002B34C2" w:rsidRDefault="002B34C2" w:rsidP="00E74B02">
      <w:pPr>
        <w:pStyle w:val="NormalWeb"/>
        <w:spacing w:before="0" w:beforeAutospacing="0" w:after="0" w:afterAutospacing="0"/>
        <w:ind w:left="360" w:right="48"/>
        <w:jc w:val="both"/>
        <w:rPr>
          <w:ins w:id="112" w:author="Unknown"/>
          <w:rFonts w:ascii="Verdana" w:hAnsi="Verdana"/>
          <w:color w:val="000000"/>
          <w:sz w:val="28"/>
          <w:szCs w:val="28"/>
        </w:rPr>
      </w:pPr>
      <w:ins w:id="113" w:author="Unknown">
        <w:r w:rsidRPr="002B34C2">
          <w:rPr>
            <w:rFonts w:ascii="Verdana" w:hAnsi="Verdana"/>
            <w:color w:val="000000"/>
            <w:sz w:val="28"/>
            <w:szCs w:val="28"/>
          </w:rPr>
          <w:t>Following is the list of commonly used controls while designed GUI using AWT.</w:t>
        </w:r>
      </w:ins>
    </w:p>
    <w:tbl>
      <w:tblPr>
        <w:tblW w:w="1088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1069"/>
        <w:gridCol w:w="9820"/>
      </w:tblGrid>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r w:rsidRPr="00E74B02">
              <w:rPr>
                <w:rFonts w:ascii="Verdana" w:hAnsi="Verdana"/>
                <w:b/>
                <w:bCs/>
                <w:color w:val="313131"/>
                <w:sz w:val="28"/>
                <w:szCs w:val="28"/>
              </w:rPr>
              <w:t>Sr. No.</w:t>
            </w:r>
          </w:p>
        </w:tc>
        <w:tc>
          <w:tcPr>
            <w:tcW w:w="10121" w:type="dxa"/>
            <w:tcBorders>
              <w:top w:val="single" w:sz="4" w:space="0" w:color="DDDDDD"/>
              <w:left w:val="single" w:sz="4" w:space="0" w:color="DDDDDD"/>
              <w:bottom w:val="single" w:sz="4" w:space="0" w:color="DDDDDD"/>
              <w:right w:val="single" w:sz="4" w:space="0" w:color="DDDDDD"/>
            </w:tcBorders>
            <w:shd w:val="clear" w:color="auto" w:fill="EEEEEE"/>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b/>
                <w:bCs/>
                <w:color w:val="313131"/>
                <w:sz w:val="28"/>
                <w:szCs w:val="28"/>
              </w:rPr>
            </w:pPr>
            <w:proofErr w:type="spellStart"/>
            <w:r w:rsidRPr="00E74B02">
              <w:rPr>
                <w:rFonts w:ascii="Verdana" w:hAnsi="Verdana"/>
                <w:b/>
                <w:bCs/>
                <w:color w:val="313131"/>
                <w:sz w:val="28"/>
                <w:szCs w:val="28"/>
              </w:rPr>
              <w:t>LayoutManager</w:t>
            </w:r>
            <w:proofErr w:type="spellEnd"/>
            <w:r w:rsidRPr="00E74B02">
              <w:rPr>
                <w:rFonts w:ascii="Verdana" w:hAnsi="Verdana"/>
                <w:b/>
                <w:bCs/>
                <w:color w:val="313131"/>
                <w:sz w:val="28"/>
                <w:szCs w:val="28"/>
              </w:rPr>
              <w:t xml:space="preserve"> &amp; Description</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1</w:t>
            </w:r>
          </w:p>
        </w:tc>
        <w:tc>
          <w:tcPr>
            <w:tcW w:w="10121"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5" w:history="1">
              <w:proofErr w:type="spellStart"/>
              <w:r w:rsidR="002B34C2" w:rsidRPr="002B34C2">
                <w:rPr>
                  <w:rStyle w:val="Hyperlink"/>
                  <w:rFonts w:ascii="Verdana" w:hAnsi="Verdana"/>
                  <w:b/>
                  <w:bCs/>
                  <w:color w:val="313131"/>
                  <w:sz w:val="28"/>
                  <w:szCs w:val="28"/>
                </w:rPr>
                <w:t>BorderLayout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borderlayout</w:t>
            </w:r>
            <w:proofErr w:type="spellEnd"/>
            <w:r w:rsidRPr="002B34C2">
              <w:rPr>
                <w:rFonts w:ascii="Verdana" w:hAnsi="Verdana"/>
                <w:color w:val="000000"/>
                <w:sz w:val="28"/>
                <w:szCs w:val="28"/>
              </w:rPr>
              <w:t xml:space="preserve"> arranges the components to fit in the five regions: east, west, north, south and center.</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2</w:t>
            </w:r>
          </w:p>
        </w:tc>
        <w:tc>
          <w:tcPr>
            <w:tcW w:w="10121"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6" w:history="1">
              <w:proofErr w:type="spellStart"/>
              <w:r w:rsidR="002B34C2" w:rsidRPr="002B34C2">
                <w:rPr>
                  <w:rStyle w:val="Hyperlink"/>
                  <w:rFonts w:ascii="Verdana" w:hAnsi="Verdana"/>
                  <w:b/>
                  <w:bCs/>
                  <w:color w:val="313131"/>
                  <w:sz w:val="28"/>
                  <w:szCs w:val="28"/>
                </w:rPr>
                <w:t>CardLayout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CardLayout</w:t>
            </w:r>
            <w:proofErr w:type="spellEnd"/>
            <w:r w:rsidRPr="002B34C2">
              <w:rPr>
                <w:rFonts w:ascii="Verdana" w:hAnsi="Verdana"/>
                <w:color w:val="000000"/>
                <w:sz w:val="28"/>
                <w:szCs w:val="28"/>
              </w:rPr>
              <w:t xml:space="preserve"> object treats each component in the container as a card. Only one card is visible at a time.</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3</w:t>
            </w:r>
          </w:p>
        </w:tc>
        <w:tc>
          <w:tcPr>
            <w:tcW w:w="10121"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7" w:history="1">
              <w:proofErr w:type="spellStart"/>
              <w:r w:rsidR="002B34C2" w:rsidRPr="002B34C2">
                <w:rPr>
                  <w:rStyle w:val="Hyperlink"/>
                  <w:rFonts w:ascii="Verdana" w:hAnsi="Verdana"/>
                  <w:b/>
                  <w:bCs/>
                  <w:color w:val="313131"/>
                  <w:sz w:val="28"/>
                  <w:szCs w:val="28"/>
                </w:rPr>
                <w:t>FlowLayout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FlowLayout</w:t>
            </w:r>
            <w:proofErr w:type="spellEnd"/>
            <w:r w:rsidRPr="002B34C2">
              <w:rPr>
                <w:rFonts w:ascii="Verdana" w:hAnsi="Verdana"/>
                <w:color w:val="000000"/>
                <w:sz w:val="28"/>
                <w:szCs w:val="28"/>
              </w:rPr>
              <w:t xml:space="preserve"> is the default </w:t>
            </w:r>
            <w:proofErr w:type="spellStart"/>
            <w:r w:rsidRPr="002B34C2">
              <w:rPr>
                <w:rFonts w:ascii="Verdana" w:hAnsi="Verdana"/>
                <w:color w:val="000000"/>
                <w:sz w:val="28"/>
                <w:szCs w:val="28"/>
              </w:rPr>
              <w:t>layout.It</w:t>
            </w:r>
            <w:proofErr w:type="spellEnd"/>
            <w:r w:rsidRPr="002B34C2">
              <w:rPr>
                <w:rFonts w:ascii="Verdana" w:hAnsi="Verdana"/>
                <w:color w:val="000000"/>
                <w:sz w:val="28"/>
                <w:szCs w:val="28"/>
              </w:rPr>
              <w:t xml:space="preserve"> layouts the components in a directional flow.</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4</w:t>
            </w:r>
          </w:p>
        </w:tc>
        <w:tc>
          <w:tcPr>
            <w:tcW w:w="10121"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8" w:history="1">
              <w:proofErr w:type="spellStart"/>
              <w:r w:rsidR="002B34C2" w:rsidRPr="002B34C2">
                <w:rPr>
                  <w:rStyle w:val="Hyperlink"/>
                  <w:rFonts w:ascii="Verdana" w:hAnsi="Verdana"/>
                  <w:b/>
                  <w:bCs/>
                  <w:color w:val="313131"/>
                  <w:sz w:val="28"/>
                  <w:szCs w:val="28"/>
                </w:rPr>
                <w:t>GridLayout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The </w:t>
            </w:r>
            <w:proofErr w:type="spellStart"/>
            <w:r w:rsidRPr="002B34C2">
              <w:rPr>
                <w:rFonts w:ascii="Verdana" w:hAnsi="Verdana"/>
                <w:color w:val="000000"/>
                <w:sz w:val="28"/>
                <w:szCs w:val="28"/>
              </w:rPr>
              <w:t>GridLayout</w:t>
            </w:r>
            <w:proofErr w:type="spellEnd"/>
            <w:r w:rsidRPr="002B34C2">
              <w:rPr>
                <w:rFonts w:ascii="Verdana" w:hAnsi="Verdana"/>
                <w:color w:val="000000"/>
                <w:sz w:val="28"/>
                <w:szCs w:val="28"/>
              </w:rPr>
              <w:t xml:space="preserve"> manages the components in form of a rectangular grid.</w:t>
            </w:r>
          </w:p>
        </w:tc>
      </w:tr>
      <w:tr w:rsidR="002B34C2" w:rsidRPr="002B34C2" w:rsidTr="008254CA">
        <w:tc>
          <w:tcPr>
            <w:tcW w:w="0" w:type="auto"/>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E74B02" w:rsidRDefault="002B34C2" w:rsidP="00E74B02">
            <w:pPr>
              <w:spacing w:after="0" w:line="240" w:lineRule="auto"/>
              <w:ind w:left="360"/>
              <w:rPr>
                <w:rFonts w:ascii="Verdana" w:hAnsi="Verdana"/>
                <w:color w:val="313131"/>
                <w:sz w:val="28"/>
                <w:szCs w:val="28"/>
              </w:rPr>
            </w:pPr>
            <w:r w:rsidRPr="00E74B02">
              <w:rPr>
                <w:rFonts w:ascii="Verdana" w:hAnsi="Verdana"/>
                <w:color w:val="313131"/>
                <w:sz w:val="28"/>
                <w:szCs w:val="28"/>
              </w:rPr>
              <w:t>5</w:t>
            </w:r>
          </w:p>
        </w:tc>
        <w:tc>
          <w:tcPr>
            <w:tcW w:w="10121" w:type="dxa"/>
            <w:tcBorders>
              <w:top w:val="single" w:sz="4" w:space="0" w:color="DDDDDD"/>
              <w:left w:val="single" w:sz="4" w:space="0" w:color="DDDDDD"/>
              <w:bottom w:val="single" w:sz="4" w:space="0" w:color="DDDDDD"/>
              <w:right w:val="single" w:sz="4" w:space="0" w:color="DDDDDD"/>
            </w:tcBorders>
            <w:shd w:val="clear" w:color="auto" w:fill="auto"/>
            <w:tcMar>
              <w:top w:w="89" w:type="dxa"/>
              <w:left w:w="89" w:type="dxa"/>
              <w:bottom w:w="89" w:type="dxa"/>
              <w:right w:w="89" w:type="dxa"/>
            </w:tcMar>
            <w:hideMark/>
          </w:tcPr>
          <w:p w:rsidR="002B34C2" w:rsidRPr="002B34C2" w:rsidRDefault="004807A9" w:rsidP="00E74B02">
            <w:pPr>
              <w:pStyle w:val="NormalWeb"/>
              <w:spacing w:before="0" w:beforeAutospacing="0" w:after="0" w:afterAutospacing="0"/>
              <w:ind w:left="360" w:right="48"/>
              <w:jc w:val="both"/>
              <w:rPr>
                <w:rFonts w:ascii="Verdana" w:hAnsi="Verdana"/>
                <w:color w:val="000000"/>
                <w:sz w:val="28"/>
                <w:szCs w:val="28"/>
              </w:rPr>
            </w:pPr>
            <w:hyperlink r:id="rId39" w:history="1">
              <w:proofErr w:type="spellStart"/>
              <w:r w:rsidR="002B34C2" w:rsidRPr="002B34C2">
                <w:rPr>
                  <w:rStyle w:val="Hyperlink"/>
                  <w:rFonts w:ascii="Verdana" w:hAnsi="Verdana"/>
                  <w:b/>
                  <w:bCs/>
                  <w:color w:val="313131"/>
                  <w:sz w:val="28"/>
                  <w:szCs w:val="28"/>
                </w:rPr>
                <w:t>GridBagLayout</w:t>
              </w:r>
              <w:proofErr w:type="spellEnd"/>
            </w:hyperlink>
          </w:p>
          <w:p w:rsidR="002B34C2" w:rsidRPr="002B34C2" w:rsidRDefault="002B34C2" w:rsidP="00E74B02">
            <w:pPr>
              <w:pStyle w:val="NormalWeb"/>
              <w:spacing w:before="0" w:beforeAutospacing="0" w:after="0" w:afterAutospacing="0"/>
              <w:ind w:left="360" w:right="48"/>
              <w:jc w:val="both"/>
              <w:rPr>
                <w:rFonts w:ascii="Verdana" w:hAnsi="Verdana"/>
                <w:color w:val="000000"/>
                <w:sz w:val="28"/>
                <w:szCs w:val="28"/>
              </w:rPr>
            </w:pPr>
            <w:r w:rsidRPr="002B34C2">
              <w:rPr>
                <w:rFonts w:ascii="Verdana" w:hAnsi="Verdana"/>
                <w:color w:val="000000"/>
                <w:sz w:val="28"/>
                <w:szCs w:val="28"/>
              </w:rPr>
              <w:t xml:space="preserve">This is the most flexible layout manager </w:t>
            </w:r>
            <w:proofErr w:type="spellStart"/>
            <w:r w:rsidRPr="002B34C2">
              <w:rPr>
                <w:rFonts w:ascii="Verdana" w:hAnsi="Verdana"/>
                <w:color w:val="000000"/>
                <w:sz w:val="28"/>
                <w:szCs w:val="28"/>
              </w:rPr>
              <w:t>class.The</w:t>
            </w:r>
            <w:proofErr w:type="spellEnd"/>
            <w:r w:rsidRPr="002B34C2">
              <w:rPr>
                <w:rFonts w:ascii="Verdana" w:hAnsi="Verdana"/>
                <w:color w:val="000000"/>
                <w:sz w:val="28"/>
                <w:szCs w:val="28"/>
              </w:rPr>
              <w:t xml:space="preserve"> object of </w:t>
            </w:r>
            <w:proofErr w:type="spellStart"/>
            <w:r w:rsidRPr="002B34C2">
              <w:rPr>
                <w:rFonts w:ascii="Verdana" w:hAnsi="Verdana"/>
                <w:color w:val="000000"/>
                <w:sz w:val="28"/>
                <w:szCs w:val="28"/>
              </w:rPr>
              <w:t>GridBagLayout</w:t>
            </w:r>
            <w:proofErr w:type="spellEnd"/>
            <w:r w:rsidRPr="002B34C2">
              <w:rPr>
                <w:rFonts w:ascii="Verdana" w:hAnsi="Verdana"/>
                <w:color w:val="000000"/>
                <w:sz w:val="28"/>
                <w:szCs w:val="28"/>
              </w:rPr>
              <w:t xml:space="preserve"> aligns the component </w:t>
            </w:r>
            <w:proofErr w:type="spellStart"/>
            <w:r w:rsidRPr="002B34C2">
              <w:rPr>
                <w:rFonts w:ascii="Verdana" w:hAnsi="Verdana"/>
                <w:color w:val="000000"/>
                <w:sz w:val="28"/>
                <w:szCs w:val="28"/>
              </w:rPr>
              <w:t>vertically</w:t>
            </w:r>
            <w:proofErr w:type="gramStart"/>
            <w:r w:rsidRPr="002B34C2">
              <w:rPr>
                <w:rFonts w:ascii="Verdana" w:hAnsi="Verdana"/>
                <w:color w:val="000000"/>
                <w:sz w:val="28"/>
                <w:szCs w:val="28"/>
              </w:rPr>
              <w:t>,horizontally</w:t>
            </w:r>
            <w:proofErr w:type="spellEnd"/>
            <w:proofErr w:type="gramEnd"/>
            <w:r w:rsidRPr="002B34C2">
              <w:rPr>
                <w:rFonts w:ascii="Verdana" w:hAnsi="Verdana"/>
                <w:color w:val="000000"/>
                <w:sz w:val="28"/>
                <w:szCs w:val="28"/>
              </w:rPr>
              <w:t xml:space="preserve"> or along their baseline without requiring the components of same size.</w:t>
            </w:r>
          </w:p>
        </w:tc>
      </w:tr>
    </w:tbl>
    <w:p w:rsidR="002B34C2" w:rsidRPr="002B34C2" w:rsidRDefault="002B34C2" w:rsidP="00E74B02">
      <w:pPr>
        <w:spacing w:after="0" w:line="240" w:lineRule="auto"/>
        <w:ind w:left="48" w:right="48"/>
        <w:jc w:val="both"/>
        <w:rPr>
          <w:rFonts w:ascii="Verdana" w:eastAsia="Times New Roman" w:hAnsi="Verdana" w:cs="Times New Roman"/>
          <w:sz w:val="28"/>
          <w:szCs w:val="28"/>
          <w:lang w:bidi="pa-IN"/>
        </w:rPr>
      </w:pPr>
    </w:p>
    <w:sectPr w:rsidR="002B34C2" w:rsidRPr="002B34C2" w:rsidSect="00E74B02">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3F6"/>
    <w:multiLevelType w:val="hybridMultilevel"/>
    <w:tmpl w:val="B3822794"/>
    <w:lvl w:ilvl="0" w:tplc="F2822D8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A34E5"/>
    <w:multiLevelType w:val="multilevel"/>
    <w:tmpl w:val="F494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72CC2"/>
    <w:multiLevelType w:val="multilevel"/>
    <w:tmpl w:val="8E6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4124B8"/>
    <w:multiLevelType w:val="hybridMultilevel"/>
    <w:tmpl w:val="F60E39F6"/>
    <w:lvl w:ilvl="0" w:tplc="237CCA8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F6C63"/>
    <w:multiLevelType w:val="multilevel"/>
    <w:tmpl w:val="D6E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45690"/>
    <w:multiLevelType w:val="hybridMultilevel"/>
    <w:tmpl w:val="664272A4"/>
    <w:lvl w:ilvl="0" w:tplc="697C24F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130BF"/>
    <w:multiLevelType w:val="multilevel"/>
    <w:tmpl w:val="BE54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AC4F1B"/>
    <w:multiLevelType w:val="multilevel"/>
    <w:tmpl w:val="270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25923"/>
    <w:multiLevelType w:val="multilevel"/>
    <w:tmpl w:val="A36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55ABD"/>
    <w:multiLevelType w:val="hybridMultilevel"/>
    <w:tmpl w:val="131EA2B8"/>
    <w:lvl w:ilvl="0" w:tplc="829E54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7727C7"/>
    <w:multiLevelType w:val="multilevel"/>
    <w:tmpl w:val="3676987C"/>
    <w:lvl w:ilvl="0">
      <w:start w:val="1"/>
      <w:numFmt w:val="decimal"/>
      <w:lvlText w:val="%1."/>
      <w:lvlJc w:val="left"/>
      <w:pPr>
        <w:tabs>
          <w:tab w:val="num" w:pos="720"/>
        </w:tabs>
        <w:ind w:left="720" w:hanging="360"/>
      </w:pPr>
      <w:rPr>
        <w:rFonts w:ascii="Verdana" w:eastAsia="Times New Roman" w:hAnsi="Verdan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1D7836"/>
    <w:multiLevelType w:val="multilevel"/>
    <w:tmpl w:val="F84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76678B"/>
    <w:multiLevelType w:val="multilevel"/>
    <w:tmpl w:val="0AE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33392"/>
    <w:multiLevelType w:val="multilevel"/>
    <w:tmpl w:val="5E0EC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85650F"/>
    <w:multiLevelType w:val="multilevel"/>
    <w:tmpl w:val="998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226DE"/>
    <w:multiLevelType w:val="hybridMultilevel"/>
    <w:tmpl w:val="812CD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F0E56"/>
    <w:multiLevelType w:val="multilevel"/>
    <w:tmpl w:val="6574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341DE9"/>
    <w:multiLevelType w:val="multilevel"/>
    <w:tmpl w:val="557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EE0045"/>
    <w:multiLevelType w:val="multilevel"/>
    <w:tmpl w:val="10F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A957C0"/>
    <w:multiLevelType w:val="hybridMultilevel"/>
    <w:tmpl w:val="6546A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2B64DA"/>
    <w:multiLevelType w:val="multilevel"/>
    <w:tmpl w:val="A83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7E3964"/>
    <w:multiLevelType w:val="multilevel"/>
    <w:tmpl w:val="CD8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4B7BC5"/>
    <w:multiLevelType w:val="multilevel"/>
    <w:tmpl w:val="2AFE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CC7BDC"/>
    <w:multiLevelType w:val="multilevel"/>
    <w:tmpl w:val="062C00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BA73D31"/>
    <w:multiLevelType w:val="hybridMultilevel"/>
    <w:tmpl w:val="8A5A2AC0"/>
    <w:lvl w:ilvl="0" w:tplc="697C24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497C4A"/>
    <w:multiLevelType w:val="multilevel"/>
    <w:tmpl w:val="D1F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F37167"/>
    <w:multiLevelType w:val="multilevel"/>
    <w:tmpl w:val="A1B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A80032"/>
    <w:multiLevelType w:val="multilevel"/>
    <w:tmpl w:val="4CCC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683B96"/>
    <w:multiLevelType w:val="multilevel"/>
    <w:tmpl w:val="3CA6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0C0DE7"/>
    <w:multiLevelType w:val="multilevel"/>
    <w:tmpl w:val="1410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C15E3F"/>
    <w:multiLevelType w:val="multilevel"/>
    <w:tmpl w:val="D93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5046A5"/>
    <w:multiLevelType w:val="multilevel"/>
    <w:tmpl w:val="E69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0"/>
  </w:num>
  <w:num w:numId="4">
    <w:abstractNumId w:val="3"/>
  </w:num>
  <w:num w:numId="5">
    <w:abstractNumId w:val="5"/>
  </w:num>
  <w:num w:numId="6">
    <w:abstractNumId w:val="24"/>
  </w:num>
  <w:num w:numId="7">
    <w:abstractNumId w:val="14"/>
  </w:num>
  <w:num w:numId="8">
    <w:abstractNumId w:val="1"/>
  </w:num>
  <w:num w:numId="9">
    <w:abstractNumId w:val="25"/>
  </w:num>
  <w:num w:numId="10">
    <w:abstractNumId w:val="7"/>
  </w:num>
  <w:num w:numId="11">
    <w:abstractNumId w:val="11"/>
  </w:num>
  <w:num w:numId="12">
    <w:abstractNumId w:val="29"/>
  </w:num>
  <w:num w:numId="13">
    <w:abstractNumId w:val="18"/>
  </w:num>
  <w:num w:numId="14">
    <w:abstractNumId w:val="16"/>
  </w:num>
  <w:num w:numId="15">
    <w:abstractNumId w:val="6"/>
  </w:num>
  <w:num w:numId="16">
    <w:abstractNumId w:val="13"/>
  </w:num>
  <w:num w:numId="17">
    <w:abstractNumId w:val="8"/>
  </w:num>
  <w:num w:numId="18">
    <w:abstractNumId w:val="22"/>
  </w:num>
  <w:num w:numId="19">
    <w:abstractNumId w:val="10"/>
  </w:num>
  <w:num w:numId="20">
    <w:abstractNumId w:val="28"/>
  </w:num>
  <w:num w:numId="21">
    <w:abstractNumId w:val="23"/>
  </w:num>
  <w:num w:numId="22">
    <w:abstractNumId w:val="2"/>
  </w:num>
  <w:num w:numId="23">
    <w:abstractNumId w:val="30"/>
  </w:num>
  <w:num w:numId="24">
    <w:abstractNumId w:val="12"/>
  </w:num>
  <w:num w:numId="25">
    <w:abstractNumId w:val="26"/>
  </w:num>
  <w:num w:numId="26">
    <w:abstractNumId w:val="17"/>
  </w:num>
  <w:num w:numId="27">
    <w:abstractNumId w:val="27"/>
  </w:num>
  <w:num w:numId="28">
    <w:abstractNumId w:val="31"/>
  </w:num>
  <w:num w:numId="29">
    <w:abstractNumId w:val="4"/>
  </w:num>
  <w:num w:numId="30">
    <w:abstractNumId w:val="20"/>
  </w:num>
  <w:num w:numId="31">
    <w:abstractNumId w:val="21"/>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40BEE"/>
    <w:rsid w:val="00131E7F"/>
    <w:rsid w:val="001E7D9B"/>
    <w:rsid w:val="002B34C2"/>
    <w:rsid w:val="00322949"/>
    <w:rsid w:val="00440BEE"/>
    <w:rsid w:val="0046416A"/>
    <w:rsid w:val="004807A9"/>
    <w:rsid w:val="004D0F73"/>
    <w:rsid w:val="004E1BC0"/>
    <w:rsid w:val="005D2ADB"/>
    <w:rsid w:val="00621F3A"/>
    <w:rsid w:val="00677E97"/>
    <w:rsid w:val="006C06BD"/>
    <w:rsid w:val="007F20AD"/>
    <w:rsid w:val="008205AC"/>
    <w:rsid w:val="008254CA"/>
    <w:rsid w:val="00861B28"/>
    <w:rsid w:val="008A1C26"/>
    <w:rsid w:val="008A283E"/>
    <w:rsid w:val="008D3EEB"/>
    <w:rsid w:val="00AC569B"/>
    <w:rsid w:val="00B329AD"/>
    <w:rsid w:val="00C96E60"/>
    <w:rsid w:val="00CA04C2"/>
    <w:rsid w:val="00CC3DAB"/>
    <w:rsid w:val="00DE2F75"/>
    <w:rsid w:val="00E528B6"/>
    <w:rsid w:val="00E74B02"/>
    <w:rsid w:val="00F02B1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DB1F7-C74A-47AA-A7B2-1A83D6E5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5AC"/>
  </w:style>
  <w:style w:type="paragraph" w:styleId="Heading1">
    <w:name w:val="heading 1"/>
    <w:basedOn w:val="Normal"/>
    <w:next w:val="Normal"/>
    <w:link w:val="Heading1Char"/>
    <w:uiPriority w:val="9"/>
    <w:qFormat/>
    <w:rsid w:val="00677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06BD"/>
    <w:pPr>
      <w:spacing w:before="100" w:beforeAutospacing="1" w:after="100" w:afterAutospacing="1" w:line="240" w:lineRule="auto"/>
      <w:outlineLvl w:val="1"/>
    </w:pPr>
    <w:rPr>
      <w:rFonts w:ascii="Times New Roman" w:eastAsia="Times New Roman" w:hAnsi="Times New Roman" w:cs="Times New Roman"/>
      <w:b/>
      <w:bCs/>
      <w:sz w:val="36"/>
      <w:szCs w:val="36"/>
      <w:lang w:bidi="pa-IN"/>
    </w:rPr>
  </w:style>
  <w:style w:type="paragraph" w:styleId="Heading3">
    <w:name w:val="heading 3"/>
    <w:basedOn w:val="Normal"/>
    <w:next w:val="Normal"/>
    <w:link w:val="Heading3Char"/>
    <w:uiPriority w:val="9"/>
    <w:semiHidden/>
    <w:unhideWhenUsed/>
    <w:qFormat/>
    <w:rsid w:val="00AC56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4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9B"/>
    <w:pPr>
      <w:ind w:left="720"/>
      <w:contextualSpacing/>
    </w:pPr>
  </w:style>
  <w:style w:type="character" w:customStyle="1" w:styleId="Heading2Char">
    <w:name w:val="Heading 2 Char"/>
    <w:basedOn w:val="DefaultParagraphFont"/>
    <w:link w:val="Heading2"/>
    <w:uiPriority w:val="9"/>
    <w:rsid w:val="006C06BD"/>
    <w:rPr>
      <w:rFonts w:ascii="Times New Roman" w:eastAsia="Times New Roman" w:hAnsi="Times New Roman" w:cs="Times New Roman"/>
      <w:b/>
      <w:bCs/>
      <w:sz w:val="36"/>
      <w:szCs w:val="36"/>
      <w:lang w:bidi="pa-IN"/>
    </w:rPr>
  </w:style>
  <w:style w:type="paragraph" w:styleId="NormalWeb">
    <w:name w:val="Normal (Web)"/>
    <w:basedOn w:val="Normal"/>
    <w:uiPriority w:val="99"/>
    <w:unhideWhenUsed/>
    <w:rsid w:val="006C06BD"/>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apple-converted-space">
    <w:name w:val="apple-converted-space"/>
    <w:basedOn w:val="DefaultParagraphFont"/>
    <w:rsid w:val="006C06BD"/>
  </w:style>
  <w:style w:type="paragraph" w:styleId="HTMLPreformatted">
    <w:name w:val="HTML Preformatted"/>
    <w:basedOn w:val="Normal"/>
    <w:link w:val="HTMLPreformattedChar"/>
    <w:uiPriority w:val="99"/>
    <w:semiHidden/>
    <w:unhideWhenUsed/>
    <w:rsid w:val="006C0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6C06BD"/>
    <w:rPr>
      <w:rFonts w:ascii="Courier New" w:eastAsia="Times New Roman" w:hAnsi="Courier New" w:cs="Courier New"/>
      <w:sz w:val="20"/>
      <w:szCs w:val="20"/>
      <w:lang w:bidi="pa-IN"/>
    </w:rPr>
  </w:style>
  <w:style w:type="character" w:customStyle="1" w:styleId="kwd">
    <w:name w:val="kwd"/>
    <w:basedOn w:val="DefaultParagraphFont"/>
    <w:rsid w:val="006C06BD"/>
  </w:style>
  <w:style w:type="character" w:customStyle="1" w:styleId="pln">
    <w:name w:val="pln"/>
    <w:basedOn w:val="DefaultParagraphFont"/>
    <w:rsid w:val="006C06BD"/>
  </w:style>
  <w:style w:type="character" w:customStyle="1" w:styleId="pun">
    <w:name w:val="pun"/>
    <w:basedOn w:val="DefaultParagraphFont"/>
    <w:rsid w:val="006C06BD"/>
  </w:style>
  <w:style w:type="character" w:customStyle="1" w:styleId="typ">
    <w:name w:val="typ"/>
    <w:basedOn w:val="DefaultParagraphFont"/>
    <w:rsid w:val="006C06BD"/>
  </w:style>
  <w:style w:type="character" w:customStyle="1" w:styleId="str">
    <w:name w:val="str"/>
    <w:basedOn w:val="DefaultParagraphFont"/>
    <w:rsid w:val="006C06BD"/>
  </w:style>
  <w:style w:type="character" w:customStyle="1" w:styleId="lit">
    <w:name w:val="lit"/>
    <w:basedOn w:val="DefaultParagraphFont"/>
    <w:rsid w:val="006C06BD"/>
  </w:style>
  <w:style w:type="character" w:customStyle="1" w:styleId="tag">
    <w:name w:val="tag"/>
    <w:basedOn w:val="DefaultParagraphFont"/>
    <w:rsid w:val="006C06BD"/>
  </w:style>
  <w:style w:type="character" w:customStyle="1" w:styleId="atn">
    <w:name w:val="atn"/>
    <w:basedOn w:val="DefaultParagraphFont"/>
    <w:rsid w:val="006C06BD"/>
  </w:style>
  <w:style w:type="character" w:customStyle="1" w:styleId="atv">
    <w:name w:val="atv"/>
    <w:basedOn w:val="DefaultParagraphFont"/>
    <w:rsid w:val="006C06BD"/>
  </w:style>
  <w:style w:type="character" w:styleId="Hyperlink">
    <w:name w:val="Hyperlink"/>
    <w:basedOn w:val="DefaultParagraphFont"/>
    <w:uiPriority w:val="99"/>
    <w:semiHidden/>
    <w:unhideWhenUsed/>
    <w:rsid w:val="006C06BD"/>
    <w:rPr>
      <w:color w:val="0000FF"/>
      <w:u w:val="single"/>
    </w:rPr>
  </w:style>
  <w:style w:type="character" w:styleId="FollowedHyperlink">
    <w:name w:val="FollowedHyperlink"/>
    <w:basedOn w:val="DefaultParagraphFont"/>
    <w:uiPriority w:val="99"/>
    <w:semiHidden/>
    <w:unhideWhenUsed/>
    <w:rsid w:val="006C06BD"/>
    <w:rPr>
      <w:color w:val="800080"/>
      <w:u w:val="single"/>
    </w:rPr>
  </w:style>
  <w:style w:type="character" w:customStyle="1" w:styleId="com">
    <w:name w:val="com"/>
    <w:basedOn w:val="DefaultParagraphFont"/>
    <w:rsid w:val="006C06BD"/>
  </w:style>
  <w:style w:type="character" w:customStyle="1" w:styleId="Heading3Char">
    <w:name w:val="Heading 3 Char"/>
    <w:basedOn w:val="DefaultParagraphFont"/>
    <w:link w:val="Heading3"/>
    <w:uiPriority w:val="9"/>
    <w:semiHidden/>
    <w:rsid w:val="00AC569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C569B"/>
    <w:rPr>
      <w:b/>
      <w:bCs/>
    </w:rPr>
  </w:style>
  <w:style w:type="character" w:customStyle="1" w:styleId="keyword">
    <w:name w:val="keyword"/>
    <w:basedOn w:val="DefaultParagraphFont"/>
    <w:rsid w:val="00AC569B"/>
  </w:style>
  <w:style w:type="character" w:customStyle="1" w:styleId="string">
    <w:name w:val="string"/>
    <w:basedOn w:val="DefaultParagraphFont"/>
    <w:rsid w:val="00AC569B"/>
  </w:style>
  <w:style w:type="character" w:customStyle="1" w:styleId="number">
    <w:name w:val="number"/>
    <w:basedOn w:val="DefaultParagraphFont"/>
    <w:rsid w:val="00AC569B"/>
  </w:style>
  <w:style w:type="character" w:customStyle="1" w:styleId="Heading1Char">
    <w:name w:val="Heading 1 Char"/>
    <w:basedOn w:val="DefaultParagraphFont"/>
    <w:link w:val="Heading1"/>
    <w:uiPriority w:val="9"/>
    <w:rsid w:val="00677E9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77E97"/>
    <w:rPr>
      <w:i/>
      <w:iCs/>
    </w:rPr>
  </w:style>
  <w:style w:type="character" w:customStyle="1" w:styleId="comment">
    <w:name w:val="comment"/>
    <w:basedOn w:val="DefaultParagraphFont"/>
    <w:rsid w:val="00677E97"/>
  </w:style>
  <w:style w:type="paragraph" w:styleId="BalloonText">
    <w:name w:val="Balloon Text"/>
    <w:basedOn w:val="Normal"/>
    <w:link w:val="BalloonTextChar"/>
    <w:uiPriority w:val="99"/>
    <w:semiHidden/>
    <w:unhideWhenUsed/>
    <w:rsid w:val="00F02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B13"/>
    <w:rPr>
      <w:rFonts w:ascii="Tahoma" w:hAnsi="Tahoma" w:cs="Tahoma"/>
      <w:sz w:val="16"/>
      <w:szCs w:val="16"/>
    </w:rPr>
  </w:style>
  <w:style w:type="character" w:customStyle="1" w:styleId="Heading4Char">
    <w:name w:val="Heading 4 Char"/>
    <w:basedOn w:val="DefaultParagraphFont"/>
    <w:link w:val="Heading4"/>
    <w:uiPriority w:val="9"/>
    <w:semiHidden/>
    <w:rsid w:val="002B34C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7234">
      <w:bodyDiv w:val="1"/>
      <w:marLeft w:val="0"/>
      <w:marRight w:val="0"/>
      <w:marTop w:val="0"/>
      <w:marBottom w:val="0"/>
      <w:divBdr>
        <w:top w:val="none" w:sz="0" w:space="0" w:color="auto"/>
        <w:left w:val="none" w:sz="0" w:space="0" w:color="auto"/>
        <w:bottom w:val="none" w:sz="0" w:space="0" w:color="auto"/>
        <w:right w:val="none" w:sz="0" w:space="0" w:color="auto"/>
      </w:divBdr>
      <w:divsChild>
        <w:div w:id="1330517727">
          <w:marLeft w:val="0"/>
          <w:marRight w:val="0"/>
          <w:marTop w:val="0"/>
          <w:marBottom w:val="0"/>
          <w:divBdr>
            <w:top w:val="none" w:sz="0" w:space="0" w:color="auto"/>
            <w:left w:val="none" w:sz="0" w:space="0" w:color="auto"/>
            <w:bottom w:val="none" w:sz="0" w:space="0" w:color="auto"/>
            <w:right w:val="none" w:sz="0" w:space="0" w:color="auto"/>
          </w:divBdr>
        </w:div>
      </w:divsChild>
    </w:div>
    <w:div w:id="567494563">
      <w:bodyDiv w:val="1"/>
      <w:marLeft w:val="0"/>
      <w:marRight w:val="0"/>
      <w:marTop w:val="0"/>
      <w:marBottom w:val="0"/>
      <w:divBdr>
        <w:top w:val="none" w:sz="0" w:space="0" w:color="auto"/>
        <w:left w:val="none" w:sz="0" w:space="0" w:color="auto"/>
        <w:bottom w:val="none" w:sz="0" w:space="0" w:color="auto"/>
        <w:right w:val="none" w:sz="0" w:space="0" w:color="auto"/>
      </w:divBdr>
    </w:div>
    <w:div w:id="589581455">
      <w:bodyDiv w:val="1"/>
      <w:marLeft w:val="0"/>
      <w:marRight w:val="0"/>
      <w:marTop w:val="0"/>
      <w:marBottom w:val="0"/>
      <w:divBdr>
        <w:top w:val="none" w:sz="0" w:space="0" w:color="auto"/>
        <w:left w:val="none" w:sz="0" w:space="0" w:color="auto"/>
        <w:bottom w:val="none" w:sz="0" w:space="0" w:color="auto"/>
        <w:right w:val="none" w:sz="0" w:space="0" w:color="auto"/>
      </w:divBdr>
      <w:divsChild>
        <w:div w:id="1608542205">
          <w:marLeft w:val="0"/>
          <w:marRight w:val="0"/>
          <w:marTop w:val="0"/>
          <w:marBottom w:val="0"/>
          <w:divBdr>
            <w:top w:val="none" w:sz="0" w:space="0" w:color="auto"/>
            <w:left w:val="none" w:sz="0" w:space="0" w:color="auto"/>
            <w:bottom w:val="none" w:sz="0" w:space="0" w:color="auto"/>
            <w:right w:val="none" w:sz="0" w:space="0" w:color="auto"/>
          </w:divBdr>
        </w:div>
      </w:divsChild>
    </w:div>
    <w:div w:id="723331207">
      <w:bodyDiv w:val="1"/>
      <w:marLeft w:val="0"/>
      <w:marRight w:val="0"/>
      <w:marTop w:val="0"/>
      <w:marBottom w:val="0"/>
      <w:divBdr>
        <w:top w:val="none" w:sz="0" w:space="0" w:color="auto"/>
        <w:left w:val="none" w:sz="0" w:space="0" w:color="auto"/>
        <w:bottom w:val="none" w:sz="0" w:space="0" w:color="auto"/>
        <w:right w:val="none" w:sz="0" w:space="0" w:color="auto"/>
      </w:divBdr>
    </w:div>
    <w:div w:id="770782213">
      <w:bodyDiv w:val="1"/>
      <w:marLeft w:val="0"/>
      <w:marRight w:val="0"/>
      <w:marTop w:val="0"/>
      <w:marBottom w:val="0"/>
      <w:divBdr>
        <w:top w:val="none" w:sz="0" w:space="0" w:color="auto"/>
        <w:left w:val="none" w:sz="0" w:space="0" w:color="auto"/>
        <w:bottom w:val="none" w:sz="0" w:space="0" w:color="auto"/>
        <w:right w:val="none" w:sz="0" w:space="0" w:color="auto"/>
      </w:divBdr>
    </w:div>
    <w:div w:id="991761830">
      <w:bodyDiv w:val="1"/>
      <w:marLeft w:val="0"/>
      <w:marRight w:val="0"/>
      <w:marTop w:val="0"/>
      <w:marBottom w:val="0"/>
      <w:divBdr>
        <w:top w:val="none" w:sz="0" w:space="0" w:color="auto"/>
        <w:left w:val="none" w:sz="0" w:space="0" w:color="auto"/>
        <w:bottom w:val="none" w:sz="0" w:space="0" w:color="auto"/>
        <w:right w:val="none" w:sz="0" w:space="0" w:color="auto"/>
      </w:divBdr>
      <w:divsChild>
        <w:div w:id="765031028">
          <w:marLeft w:val="0"/>
          <w:marRight w:val="0"/>
          <w:marTop w:val="0"/>
          <w:marBottom w:val="89"/>
          <w:divBdr>
            <w:top w:val="single" w:sz="4" w:space="0" w:color="D5DDC6"/>
            <w:left w:val="single" w:sz="4" w:space="0" w:color="D5DDC6"/>
            <w:bottom w:val="single" w:sz="4" w:space="0" w:color="D5DDC6"/>
            <w:right w:val="single" w:sz="4" w:space="0" w:color="D5DDC6"/>
          </w:divBdr>
        </w:div>
        <w:div w:id="1239052234">
          <w:marLeft w:val="0"/>
          <w:marRight w:val="0"/>
          <w:marTop w:val="0"/>
          <w:marBottom w:val="89"/>
          <w:divBdr>
            <w:top w:val="single" w:sz="4" w:space="0" w:color="D5DDC6"/>
            <w:left w:val="single" w:sz="4" w:space="0" w:color="D5DDC6"/>
            <w:bottom w:val="single" w:sz="4" w:space="0" w:color="D5DDC6"/>
            <w:right w:val="single" w:sz="4" w:space="0" w:color="D5DDC6"/>
          </w:divBdr>
        </w:div>
      </w:divsChild>
    </w:div>
    <w:div w:id="1075542643">
      <w:bodyDiv w:val="1"/>
      <w:marLeft w:val="0"/>
      <w:marRight w:val="0"/>
      <w:marTop w:val="0"/>
      <w:marBottom w:val="0"/>
      <w:divBdr>
        <w:top w:val="none" w:sz="0" w:space="0" w:color="auto"/>
        <w:left w:val="none" w:sz="0" w:space="0" w:color="auto"/>
        <w:bottom w:val="none" w:sz="0" w:space="0" w:color="auto"/>
        <w:right w:val="none" w:sz="0" w:space="0" w:color="auto"/>
      </w:divBdr>
    </w:div>
    <w:div w:id="1223131062">
      <w:bodyDiv w:val="1"/>
      <w:marLeft w:val="0"/>
      <w:marRight w:val="0"/>
      <w:marTop w:val="0"/>
      <w:marBottom w:val="0"/>
      <w:divBdr>
        <w:top w:val="none" w:sz="0" w:space="0" w:color="auto"/>
        <w:left w:val="none" w:sz="0" w:space="0" w:color="auto"/>
        <w:bottom w:val="none" w:sz="0" w:space="0" w:color="auto"/>
        <w:right w:val="none" w:sz="0" w:space="0" w:color="auto"/>
      </w:divBdr>
      <w:divsChild>
        <w:div w:id="1013452995">
          <w:marLeft w:val="0"/>
          <w:marRight w:val="0"/>
          <w:marTop w:val="0"/>
          <w:marBottom w:val="0"/>
          <w:divBdr>
            <w:top w:val="none" w:sz="0" w:space="0" w:color="auto"/>
            <w:left w:val="none" w:sz="0" w:space="0" w:color="auto"/>
            <w:bottom w:val="none" w:sz="0" w:space="0" w:color="auto"/>
            <w:right w:val="none" w:sz="0" w:space="0" w:color="auto"/>
          </w:divBdr>
        </w:div>
      </w:divsChild>
    </w:div>
    <w:div w:id="1403870582">
      <w:bodyDiv w:val="1"/>
      <w:marLeft w:val="0"/>
      <w:marRight w:val="0"/>
      <w:marTop w:val="0"/>
      <w:marBottom w:val="0"/>
      <w:divBdr>
        <w:top w:val="none" w:sz="0" w:space="0" w:color="auto"/>
        <w:left w:val="none" w:sz="0" w:space="0" w:color="auto"/>
        <w:bottom w:val="none" w:sz="0" w:space="0" w:color="auto"/>
        <w:right w:val="none" w:sz="0" w:space="0" w:color="auto"/>
      </w:divBdr>
    </w:div>
    <w:div w:id="1535380921">
      <w:bodyDiv w:val="1"/>
      <w:marLeft w:val="0"/>
      <w:marRight w:val="0"/>
      <w:marTop w:val="0"/>
      <w:marBottom w:val="0"/>
      <w:divBdr>
        <w:top w:val="none" w:sz="0" w:space="0" w:color="auto"/>
        <w:left w:val="none" w:sz="0" w:space="0" w:color="auto"/>
        <w:bottom w:val="none" w:sz="0" w:space="0" w:color="auto"/>
        <w:right w:val="none" w:sz="0" w:space="0" w:color="auto"/>
      </w:divBdr>
      <w:divsChild>
        <w:div w:id="423384896">
          <w:marLeft w:val="0"/>
          <w:marRight w:val="0"/>
          <w:marTop w:val="0"/>
          <w:marBottom w:val="0"/>
          <w:divBdr>
            <w:top w:val="none" w:sz="0" w:space="0" w:color="auto"/>
            <w:left w:val="none" w:sz="0" w:space="0" w:color="auto"/>
            <w:bottom w:val="none" w:sz="0" w:space="0" w:color="auto"/>
            <w:right w:val="none" w:sz="0" w:space="0" w:color="auto"/>
          </w:divBdr>
        </w:div>
        <w:div w:id="1570076840">
          <w:marLeft w:val="0"/>
          <w:marRight w:val="0"/>
          <w:marTop w:val="0"/>
          <w:marBottom w:val="0"/>
          <w:divBdr>
            <w:top w:val="none" w:sz="0" w:space="0" w:color="auto"/>
            <w:left w:val="none" w:sz="0" w:space="0" w:color="auto"/>
            <w:bottom w:val="none" w:sz="0" w:space="0" w:color="auto"/>
            <w:right w:val="none" w:sz="0" w:space="0" w:color="auto"/>
          </w:divBdr>
        </w:div>
        <w:div w:id="1942377450">
          <w:marLeft w:val="0"/>
          <w:marRight w:val="0"/>
          <w:marTop w:val="0"/>
          <w:marBottom w:val="0"/>
          <w:divBdr>
            <w:top w:val="none" w:sz="0" w:space="0" w:color="auto"/>
            <w:left w:val="none" w:sz="0" w:space="0" w:color="auto"/>
            <w:bottom w:val="none" w:sz="0" w:space="0" w:color="auto"/>
            <w:right w:val="none" w:sz="0" w:space="0" w:color="auto"/>
          </w:divBdr>
        </w:div>
        <w:div w:id="1537884129">
          <w:marLeft w:val="0"/>
          <w:marRight w:val="0"/>
          <w:marTop w:val="0"/>
          <w:marBottom w:val="0"/>
          <w:divBdr>
            <w:top w:val="none" w:sz="0" w:space="0" w:color="auto"/>
            <w:left w:val="none" w:sz="0" w:space="0" w:color="auto"/>
            <w:bottom w:val="none" w:sz="0" w:space="0" w:color="auto"/>
            <w:right w:val="none" w:sz="0" w:space="0" w:color="auto"/>
          </w:divBdr>
        </w:div>
        <w:div w:id="1212765753">
          <w:marLeft w:val="0"/>
          <w:marRight w:val="0"/>
          <w:marTop w:val="0"/>
          <w:marBottom w:val="0"/>
          <w:divBdr>
            <w:top w:val="none" w:sz="0" w:space="0" w:color="auto"/>
            <w:left w:val="none" w:sz="0" w:space="0" w:color="auto"/>
            <w:bottom w:val="none" w:sz="0" w:space="0" w:color="auto"/>
            <w:right w:val="none" w:sz="0" w:space="0" w:color="auto"/>
          </w:divBdr>
        </w:div>
        <w:div w:id="1490832172">
          <w:marLeft w:val="0"/>
          <w:marRight w:val="0"/>
          <w:marTop w:val="0"/>
          <w:marBottom w:val="0"/>
          <w:divBdr>
            <w:top w:val="none" w:sz="0" w:space="0" w:color="auto"/>
            <w:left w:val="none" w:sz="0" w:space="0" w:color="auto"/>
            <w:bottom w:val="none" w:sz="0" w:space="0" w:color="auto"/>
            <w:right w:val="none" w:sz="0" w:space="0" w:color="auto"/>
          </w:divBdr>
        </w:div>
        <w:div w:id="2074959868">
          <w:marLeft w:val="0"/>
          <w:marRight w:val="0"/>
          <w:marTop w:val="0"/>
          <w:marBottom w:val="0"/>
          <w:divBdr>
            <w:top w:val="none" w:sz="0" w:space="0" w:color="auto"/>
            <w:left w:val="none" w:sz="0" w:space="0" w:color="auto"/>
            <w:bottom w:val="none" w:sz="0" w:space="0" w:color="auto"/>
            <w:right w:val="none" w:sz="0" w:space="0" w:color="auto"/>
          </w:divBdr>
        </w:div>
        <w:div w:id="1481580276">
          <w:marLeft w:val="0"/>
          <w:marRight w:val="0"/>
          <w:marTop w:val="0"/>
          <w:marBottom w:val="0"/>
          <w:divBdr>
            <w:top w:val="none" w:sz="0" w:space="0" w:color="auto"/>
            <w:left w:val="none" w:sz="0" w:space="0" w:color="auto"/>
            <w:bottom w:val="none" w:sz="0" w:space="0" w:color="auto"/>
            <w:right w:val="none" w:sz="0" w:space="0" w:color="auto"/>
          </w:divBdr>
        </w:div>
        <w:div w:id="384373974">
          <w:marLeft w:val="0"/>
          <w:marRight w:val="0"/>
          <w:marTop w:val="0"/>
          <w:marBottom w:val="0"/>
          <w:divBdr>
            <w:top w:val="none" w:sz="0" w:space="0" w:color="auto"/>
            <w:left w:val="none" w:sz="0" w:space="0" w:color="auto"/>
            <w:bottom w:val="none" w:sz="0" w:space="0" w:color="auto"/>
            <w:right w:val="none" w:sz="0" w:space="0" w:color="auto"/>
          </w:divBdr>
        </w:div>
        <w:div w:id="1996493099">
          <w:marLeft w:val="0"/>
          <w:marRight w:val="0"/>
          <w:marTop w:val="0"/>
          <w:marBottom w:val="0"/>
          <w:divBdr>
            <w:top w:val="none" w:sz="0" w:space="0" w:color="auto"/>
            <w:left w:val="none" w:sz="0" w:space="0" w:color="auto"/>
            <w:bottom w:val="none" w:sz="0" w:space="0" w:color="auto"/>
            <w:right w:val="none" w:sz="0" w:space="0" w:color="auto"/>
          </w:divBdr>
        </w:div>
        <w:div w:id="547037591">
          <w:marLeft w:val="0"/>
          <w:marRight w:val="0"/>
          <w:marTop w:val="0"/>
          <w:marBottom w:val="0"/>
          <w:divBdr>
            <w:top w:val="none" w:sz="0" w:space="0" w:color="auto"/>
            <w:left w:val="none" w:sz="0" w:space="0" w:color="auto"/>
            <w:bottom w:val="none" w:sz="0" w:space="0" w:color="auto"/>
            <w:right w:val="none" w:sz="0" w:space="0" w:color="auto"/>
          </w:divBdr>
        </w:div>
        <w:div w:id="848444482">
          <w:marLeft w:val="0"/>
          <w:marRight w:val="0"/>
          <w:marTop w:val="0"/>
          <w:marBottom w:val="0"/>
          <w:divBdr>
            <w:top w:val="none" w:sz="0" w:space="0" w:color="auto"/>
            <w:left w:val="none" w:sz="0" w:space="0" w:color="auto"/>
            <w:bottom w:val="none" w:sz="0" w:space="0" w:color="auto"/>
            <w:right w:val="none" w:sz="0" w:space="0" w:color="auto"/>
          </w:divBdr>
        </w:div>
      </w:divsChild>
    </w:div>
    <w:div w:id="1571228244">
      <w:bodyDiv w:val="1"/>
      <w:marLeft w:val="0"/>
      <w:marRight w:val="0"/>
      <w:marTop w:val="0"/>
      <w:marBottom w:val="0"/>
      <w:divBdr>
        <w:top w:val="none" w:sz="0" w:space="0" w:color="auto"/>
        <w:left w:val="none" w:sz="0" w:space="0" w:color="auto"/>
        <w:bottom w:val="none" w:sz="0" w:space="0" w:color="auto"/>
        <w:right w:val="none" w:sz="0" w:space="0" w:color="auto"/>
      </w:divBdr>
      <w:divsChild>
        <w:div w:id="252126826">
          <w:marLeft w:val="0"/>
          <w:marRight w:val="0"/>
          <w:marTop w:val="0"/>
          <w:marBottom w:val="0"/>
          <w:divBdr>
            <w:top w:val="none" w:sz="0" w:space="0" w:color="auto"/>
            <w:left w:val="none" w:sz="0" w:space="0" w:color="auto"/>
            <w:bottom w:val="none" w:sz="0" w:space="0" w:color="auto"/>
            <w:right w:val="none" w:sz="0" w:space="0" w:color="auto"/>
          </w:divBdr>
        </w:div>
      </w:divsChild>
    </w:div>
    <w:div w:id="1841500040">
      <w:bodyDiv w:val="1"/>
      <w:marLeft w:val="0"/>
      <w:marRight w:val="0"/>
      <w:marTop w:val="0"/>
      <w:marBottom w:val="0"/>
      <w:divBdr>
        <w:top w:val="none" w:sz="0" w:space="0" w:color="auto"/>
        <w:left w:val="none" w:sz="0" w:space="0" w:color="auto"/>
        <w:bottom w:val="none" w:sz="0" w:space="0" w:color="auto"/>
        <w:right w:val="none" w:sz="0" w:space="0" w:color="auto"/>
      </w:divBdr>
    </w:div>
    <w:div w:id="1874417492">
      <w:bodyDiv w:val="1"/>
      <w:marLeft w:val="0"/>
      <w:marRight w:val="0"/>
      <w:marTop w:val="0"/>
      <w:marBottom w:val="0"/>
      <w:divBdr>
        <w:top w:val="none" w:sz="0" w:space="0" w:color="auto"/>
        <w:left w:val="none" w:sz="0" w:space="0" w:color="auto"/>
        <w:bottom w:val="none" w:sz="0" w:space="0" w:color="auto"/>
        <w:right w:val="none" w:sz="0" w:space="0" w:color="auto"/>
      </w:divBdr>
    </w:div>
    <w:div w:id="1893030853">
      <w:bodyDiv w:val="1"/>
      <w:marLeft w:val="0"/>
      <w:marRight w:val="0"/>
      <w:marTop w:val="0"/>
      <w:marBottom w:val="0"/>
      <w:divBdr>
        <w:top w:val="none" w:sz="0" w:space="0" w:color="auto"/>
        <w:left w:val="none" w:sz="0" w:space="0" w:color="auto"/>
        <w:bottom w:val="none" w:sz="0" w:space="0" w:color="auto"/>
        <w:right w:val="none" w:sz="0" w:space="0" w:color="auto"/>
      </w:divBdr>
    </w:div>
    <w:div w:id="1953121628">
      <w:bodyDiv w:val="1"/>
      <w:marLeft w:val="0"/>
      <w:marRight w:val="0"/>
      <w:marTop w:val="0"/>
      <w:marBottom w:val="0"/>
      <w:divBdr>
        <w:top w:val="none" w:sz="0" w:space="0" w:color="auto"/>
        <w:left w:val="none" w:sz="0" w:space="0" w:color="auto"/>
        <w:bottom w:val="none" w:sz="0" w:space="0" w:color="auto"/>
        <w:right w:val="none" w:sz="0" w:space="0" w:color="auto"/>
      </w:divBdr>
    </w:div>
    <w:div w:id="2045205474">
      <w:bodyDiv w:val="1"/>
      <w:marLeft w:val="0"/>
      <w:marRight w:val="0"/>
      <w:marTop w:val="0"/>
      <w:marBottom w:val="0"/>
      <w:divBdr>
        <w:top w:val="none" w:sz="0" w:space="0" w:color="auto"/>
        <w:left w:val="none" w:sz="0" w:space="0" w:color="auto"/>
        <w:bottom w:val="none" w:sz="0" w:space="0" w:color="auto"/>
        <w:right w:val="none" w:sz="0" w:space="0" w:color="auto"/>
      </w:divBdr>
    </w:div>
    <w:div w:id="2056929292">
      <w:bodyDiv w:val="1"/>
      <w:marLeft w:val="0"/>
      <w:marRight w:val="0"/>
      <w:marTop w:val="0"/>
      <w:marBottom w:val="0"/>
      <w:divBdr>
        <w:top w:val="none" w:sz="0" w:space="0" w:color="auto"/>
        <w:left w:val="none" w:sz="0" w:space="0" w:color="auto"/>
        <w:bottom w:val="none" w:sz="0" w:space="0" w:color="auto"/>
        <w:right w:val="none" w:sz="0" w:space="0" w:color="auto"/>
      </w:divBdr>
    </w:div>
    <w:div w:id="21421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awt/awt_choice.htm" TargetMode="External"/><Relationship Id="rId18" Type="http://schemas.openxmlformats.org/officeDocument/2006/relationships/hyperlink" Target="https://www.tutorialspoint.com/awt/awt_filedialog.htm" TargetMode="External"/><Relationship Id="rId26" Type="http://schemas.openxmlformats.org/officeDocument/2006/relationships/hyperlink" Target="https://www.tutorialspoint.com/awt/awt_text_event.htm" TargetMode="External"/><Relationship Id="rId39" Type="http://schemas.openxmlformats.org/officeDocument/2006/relationships/hyperlink" Target="https://www.tutorialspoint.com/awt/awt_gridbaglayout.htm" TargetMode="External"/><Relationship Id="rId21" Type="http://schemas.openxmlformats.org/officeDocument/2006/relationships/hyperlink" Target="https://www.tutorialspoint.com/awt/awt_awt_event.htm" TargetMode="External"/><Relationship Id="rId34" Type="http://schemas.openxmlformats.org/officeDocument/2006/relationships/hyperlink" Target="https://www.tutorialspoint.com/awt/awt_layoutmanager2.htm" TargetMode="External"/><Relationship Id="rId7" Type="http://schemas.openxmlformats.org/officeDocument/2006/relationships/hyperlink" Target="https://www.tutorialspoint.com/awt/awt_button.htm" TargetMode="External"/><Relationship Id="rId2" Type="http://schemas.openxmlformats.org/officeDocument/2006/relationships/numbering" Target="numbering.xml"/><Relationship Id="rId16" Type="http://schemas.openxmlformats.org/officeDocument/2006/relationships/hyperlink" Target="https://www.tutorialspoint.com/awt/awt_scrollbar.htm" TargetMode="External"/><Relationship Id="rId20" Type="http://schemas.openxmlformats.org/officeDocument/2006/relationships/image" Target="media/image2.jpeg"/><Relationship Id="rId29" Type="http://schemas.openxmlformats.org/officeDocument/2006/relationships/hyperlink" Target="https://www.tutorialspoint.com/awt/awt_component_event.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spoint.com/awt/awt_label.htm" TargetMode="External"/><Relationship Id="rId11" Type="http://schemas.openxmlformats.org/officeDocument/2006/relationships/hyperlink" Target="https://www.tutorialspoint.com/awt/awt_textfield.htm" TargetMode="External"/><Relationship Id="rId24" Type="http://schemas.openxmlformats.org/officeDocument/2006/relationships/hyperlink" Target="https://www.tutorialspoint.com/awt/awt_key_event.htm" TargetMode="External"/><Relationship Id="rId32" Type="http://schemas.openxmlformats.org/officeDocument/2006/relationships/hyperlink" Target="https://www.tutorialspoint.com/awt/awt_paint_event.htm" TargetMode="External"/><Relationship Id="rId37" Type="http://schemas.openxmlformats.org/officeDocument/2006/relationships/hyperlink" Target="https://www.tutorialspoint.com/awt/awt_flowlayout.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awt/awt_image.htm" TargetMode="External"/><Relationship Id="rId23" Type="http://schemas.openxmlformats.org/officeDocument/2006/relationships/hyperlink" Target="https://www.tutorialspoint.com/awt/awt_input_event.htm" TargetMode="External"/><Relationship Id="rId28" Type="http://schemas.openxmlformats.org/officeDocument/2006/relationships/hyperlink" Target="https://www.tutorialspoint.com/awt/awt_adjustment_event.htm" TargetMode="External"/><Relationship Id="rId36" Type="http://schemas.openxmlformats.org/officeDocument/2006/relationships/hyperlink" Target="https://www.tutorialspoint.com/awt/awt_cardlayout.htm" TargetMode="External"/><Relationship Id="rId10" Type="http://schemas.openxmlformats.org/officeDocument/2006/relationships/hyperlink" Target="https://www.tutorialspoint.com/awt/awt_list.htm" TargetMode="External"/><Relationship Id="rId19" Type="http://schemas.openxmlformats.org/officeDocument/2006/relationships/image" Target="media/image1.jpeg"/><Relationship Id="rId31" Type="http://schemas.openxmlformats.org/officeDocument/2006/relationships/hyperlink" Target="https://www.tutorialspoint.com/awt/awt_mousemotion_event.htm" TargetMode="External"/><Relationship Id="rId4" Type="http://schemas.openxmlformats.org/officeDocument/2006/relationships/settings" Target="settings.xml"/><Relationship Id="rId9" Type="http://schemas.openxmlformats.org/officeDocument/2006/relationships/hyperlink" Target="https://www.tutorialspoint.com/awt/awt_checkboxgroup.htm" TargetMode="External"/><Relationship Id="rId14" Type="http://schemas.openxmlformats.org/officeDocument/2006/relationships/hyperlink" Target="https://www.tutorialspoint.com/awt/awt_canvas.htm" TargetMode="External"/><Relationship Id="rId22" Type="http://schemas.openxmlformats.org/officeDocument/2006/relationships/hyperlink" Target="https://www.tutorialspoint.com/awt/awt_action_event.htm" TargetMode="External"/><Relationship Id="rId27" Type="http://schemas.openxmlformats.org/officeDocument/2006/relationships/hyperlink" Target="https://www.tutorialspoint.com/awt/awt_window_event.htm" TargetMode="External"/><Relationship Id="rId30" Type="http://schemas.openxmlformats.org/officeDocument/2006/relationships/hyperlink" Target="https://www.tutorialspoint.com/awt/awt_container_event.htm" TargetMode="External"/><Relationship Id="rId35" Type="http://schemas.openxmlformats.org/officeDocument/2006/relationships/hyperlink" Target="https://www.tutorialspoint.com/awt/awt_borderlayout.htm" TargetMode="External"/><Relationship Id="rId8" Type="http://schemas.openxmlformats.org/officeDocument/2006/relationships/hyperlink" Target="https://www.tutorialspoint.com/awt/awt_checkbox.htm" TargetMode="External"/><Relationship Id="rId3" Type="http://schemas.openxmlformats.org/officeDocument/2006/relationships/styles" Target="styles.xml"/><Relationship Id="rId12" Type="http://schemas.openxmlformats.org/officeDocument/2006/relationships/hyperlink" Target="https://www.tutorialspoint.com/awt/awt_textarea.htm" TargetMode="External"/><Relationship Id="rId17" Type="http://schemas.openxmlformats.org/officeDocument/2006/relationships/hyperlink" Target="https://www.tutorialspoint.com/awt/awt_dialog.htm" TargetMode="External"/><Relationship Id="rId25" Type="http://schemas.openxmlformats.org/officeDocument/2006/relationships/hyperlink" Target="https://www.tutorialspoint.com/awt/awt_mouse_event.htm" TargetMode="External"/><Relationship Id="rId33" Type="http://schemas.openxmlformats.org/officeDocument/2006/relationships/hyperlink" Target="https://www.tutorialspoint.com/awt/awt_layoutmanager.htm" TargetMode="External"/><Relationship Id="rId38" Type="http://schemas.openxmlformats.org/officeDocument/2006/relationships/hyperlink" Target="https://www.tutorialspoint.com/awt/awt_gridlay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D4DDE-9C0F-422B-9102-E09CB6E3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Pages>
  <Words>4581</Words>
  <Characters>26114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CJ_Singh</dc:creator>
  <cp:lastModifiedBy>CJSINGH</cp:lastModifiedBy>
  <cp:revision>12</cp:revision>
  <dcterms:created xsi:type="dcterms:W3CDTF">2017-03-16T13:54:00Z</dcterms:created>
  <dcterms:modified xsi:type="dcterms:W3CDTF">2018-10-17T09:25:00Z</dcterms:modified>
</cp:coreProperties>
</file>